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outlineLvl w:val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bookmarkStart w:id="0" w:name="_Toc23329"/>
      <w:bookmarkStart w:id="1" w:name="_Toc11978"/>
      <w:bookmarkStart w:id="2" w:name="_Toc9937"/>
      <w:r>
        <w:rPr>
          <w:rFonts w:hint="eastAsia"/>
          <w:b/>
          <w:bCs/>
          <w:color w:val="auto"/>
          <w:sz w:val="36"/>
          <w:szCs w:val="36"/>
          <w:lang w:val="en-US" w:eastAsia="zh-CN"/>
        </w:rPr>
        <w:t>管理平台API对外开放接口说明</w:t>
      </w:r>
      <w:bookmarkEnd w:id="0"/>
      <w:bookmarkEnd w:id="1"/>
      <w:bookmarkEnd w:id="2"/>
    </w:p>
    <w:p>
      <w:pPr>
        <w:bidi w:val="0"/>
        <w:jc w:val="center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版本号 V 2.0</w:t>
      </w: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  <w:bookmarkStart w:id="759" w:name="_GoBack"/>
      <w:bookmarkEnd w:id="759"/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拟定人：</w:t>
      </w:r>
    </w:p>
    <w:p>
      <w:pPr>
        <w:ind w:left="840" w:leftChars="0" w:firstLine="420" w:firstLineChars="0"/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审核人：</w:t>
      </w:r>
    </w:p>
    <w:p>
      <w:pPr>
        <w:ind w:left="840" w:leftChars="0" w:firstLine="420" w:firstLineChars="0"/>
        <w:jc w:val="both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拟定日期：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pPr w:leftFromText="180" w:rightFromText="180" w:vertAnchor="text" w:horzAnchor="page" w:tblpX="2531" w:tblpY="89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006"/>
        <w:gridCol w:w="1134"/>
        <w:gridCol w:w="282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spacing w:before="120"/>
              <w:ind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作者：</w:t>
            </w:r>
          </w:p>
        </w:tc>
        <w:tc>
          <w:tcPr>
            <w:tcW w:w="300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before="120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spacing w:before="120"/>
              <w:ind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日期：</w:t>
            </w:r>
          </w:p>
        </w:tc>
        <w:tc>
          <w:tcPr>
            <w:tcW w:w="282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20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24</w:t>
            </w:r>
            <w:r>
              <w:rPr>
                <w:rFonts w:hint="eastAsia" w:ascii="宋体" w:hAnsi="宋体"/>
              </w:rPr>
              <w:t>-0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hint="eastAsia" w:ascii="宋体" w:hAnsi="宋体"/>
              </w:rPr>
              <w:t>-24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spacing w:before="120"/>
              <w:ind w:firstLine="0" w:firstLineChars="0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before="120"/>
              <w:ind w:firstLine="420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spacing w:before="120"/>
              <w:ind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日期：</w:t>
            </w:r>
          </w:p>
        </w:tc>
        <w:tc>
          <w:tcPr>
            <w:tcW w:w="282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20"/>
              <w:ind w:firstLine="42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spacing w:before="120"/>
              <w:ind w:firstLine="0" w:firstLineChars="0"/>
              <w:jc w:val="left"/>
              <w:rPr>
                <w:rFonts w:hint="eastAsia" w:ascii="宋体" w:hAnsi="宋体"/>
                <w:b/>
                <w:bCs/>
              </w:rPr>
            </w:pPr>
          </w:p>
        </w:tc>
        <w:tc>
          <w:tcPr>
            <w:tcW w:w="300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before="120"/>
              <w:ind w:firstLine="420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spacing w:before="120"/>
              <w:ind w:firstLine="0" w:firstLineChars="0"/>
              <w:rPr>
                <w:rFonts w:hint="eastAsia" w:ascii="宋体" w:hAnsi="宋体"/>
                <w:b/>
                <w:bCs/>
              </w:rPr>
            </w:pPr>
          </w:p>
        </w:tc>
        <w:tc>
          <w:tcPr>
            <w:tcW w:w="282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20"/>
              <w:ind w:firstLine="420"/>
              <w:rPr>
                <w:rFonts w:ascii="宋体" w:hAnsi="宋体"/>
              </w:rPr>
            </w:pPr>
          </w:p>
        </w:tc>
      </w:tr>
    </w:tbl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34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  <w:bookmarkStart w:id="3" w:name="_Toc28881"/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</w:sdtContent>
    </w:sdt>
    <w:bookmarkEnd w:id="3"/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outlineLvl w:val="1"/>
        <w:rPr>
          <w:rFonts w:hint="eastAsia"/>
          <w:lang w:val="en-US" w:eastAsia="zh-CN"/>
        </w:rPr>
      </w:pPr>
      <w:bookmarkStart w:id="4" w:name="_Toc32608"/>
      <w:bookmarkStart w:id="5" w:name="_Toc27056"/>
      <w:r>
        <w:rPr>
          <w:rFonts w:hint="eastAsia"/>
          <w:lang w:val="en-US" w:eastAsia="zh-CN"/>
        </w:rPr>
        <w:t>编写目的</w:t>
      </w:r>
      <w:bookmarkEnd w:id="4"/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接口说明文档详细描述了访问车载管理平台的具体步骤和操作细节，针对的目标人群为项目负责人或技术对接人员，在使用该接口之前，请详细阅读该文档，避免因使用不当造成时间浪费，如有不懂和遗漏，请登录官网联系工作人员进行补充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6" w:name="_Toc29418"/>
      <w:bookmarkStart w:id="7" w:name="_Toc18537"/>
      <w:bookmarkStart w:id="8" w:name="_Toc20848"/>
      <w:r>
        <w:rPr>
          <w:rFonts w:hint="eastAsia"/>
          <w:lang w:val="en-US" w:eastAsia="zh-CN"/>
        </w:rPr>
        <w:t>2.1 接口使用规范说明</w:t>
      </w:r>
      <w:bookmarkEnd w:id="6"/>
      <w:bookmarkEnd w:id="7"/>
      <w:bookmarkEnd w:id="8"/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9" w:name="_Toc32159"/>
      <w:bookmarkStart w:id="10" w:name="_Toc23623"/>
      <w:r>
        <w:rPr>
          <w:rFonts w:hint="eastAsia"/>
          <w:lang w:val="en-US" w:eastAsia="zh-CN"/>
        </w:rPr>
        <w:t>2.1.1 访问协议</w:t>
      </w:r>
      <w:bookmarkEnd w:id="9"/>
      <w:bookmarkEnd w:id="1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统一技术标准，采用基于 HTTP/HTTPS 协议的进行交互</w:t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1"/>
        <w:gridCol w:w="6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传输方式</w:t>
            </w:r>
          </w:p>
        </w:tc>
        <w:tc>
          <w:tcPr>
            <w:tcW w:w="61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支持HTTP/HTTPS传输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提交方式</w:t>
            </w:r>
          </w:p>
        </w:tc>
        <w:tc>
          <w:tcPr>
            <w:tcW w:w="61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POST/GET/PUT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数据传输格式</w:t>
            </w:r>
          </w:p>
        </w:tc>
        <w:tc>
          <w:tcPr>
            <w:tcW w:w="61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提交和返回数据可以为JSON和XML格式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JSON设置（Content-Type: application/json）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字符编码</w:t>
            </w:r>
          </w:p>
        </w:tc>
        <w:tc>
          <w:tcPr>
            <w:tcW w:w="61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统一采用UTF-8字符编码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11" w:name="_Toc8666"/>
      <w:bookmarkStart w:id="12" w:name="_Toc13068"/>
      <w:r>
        <w:rPr>
          <w:rFonts w:hint="eastAsia"/>
          <w:lang w:val="en-US" w:eastAsia="zh-CN"/>
        </w:rPr>
        <w:t>2.1.2 访问授权</w:t>
      </w:r>
      <w:bookmarkEnd w:id="11"/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api业务接口之前，须做访问授权请求，即用户需用一个有效的登录用户名（username）和密码（password）获取得到有效的token，有效时长为2个小时，单位为分钟，过期后需重新获取。用户每次须在请求头中携带有效token进行接口访问，然后获取数据或者发送指令到指定设备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13" w:name="_Toc9038"/>
      <w:bookmarkStart w:id="14" w:name="_Toc30730"/>
      <w:r>
        <w:rPr>
          <w:rFonts w:hint="eastAsia"/>
          <w:lang w:val="en-US" w:eastAsia="zh-CN"/>
        </w:rPr>
        <w:t>2.1.3 接口返回信息规范</w:t>
      </w:r>
      <w:bookmarkEnd w:id="13"/>
      <w:bookmarkEnd w:id="14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返回信息统一为 JSON 字符串，主要包括code、msg、data三项内容</w:t>
      </w:r>
    </w:p>
    <w:tbl>
      <w:tblPr>
        <w:tblStyle w:val="13"/>
        <w:tblW w:w="0" w:type="auto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499"/>
        <w:gridCol w:w="1293"/>
        <w:gridCol w:w="368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922" w:type="dxa"/>
            <w:tcBorders>
              <w:left w:val="single" w:color="auto" w:sz="4" w:space="0"/>
            </w:tcBorders>
            <w:shd w:val="clear" w:color="auto" w:fill="CFCECE" w:themeFill="background2" w:themeFillShade="E5"/>
            <w:noWrap w:val="0"/>
            <w:vAlign w:val="top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CFCECE" w:themeFill="background2" w:themeFillShade="E5"/>
            <w:noWrap w:val="0"/>
            <w:vAlign w:val="top"/>
          </w:tcPr>
          <w:p>
            <w:pPr>
              <w:ind w:firstLine="0" w:firstLineChars="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CFCECE" w:themeFill="background2" w:themeFillShade="E5"/>
            <w:noWrap w:val="0"/>
            <w:vAlign w:val="top"/>
          </w:tcPr>
          <w:p>
            <w:pPr>
              <w:ind w:firstLine="0"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CFCECE" w:themeFill="background2" w:themeFillShade="E5"/>
            <w:noWrap w:val="0"/>
            <w:vAlign w:val="top"/>
          </w:tcPr>
          <w:p>
            <w:pPr>
              <w:ind w:firstLine="0" w:firstLineChars="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922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/>
                <w:szCs w:val="21"/>
                <w:lang w:val="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code</w:t>
            </w:r>
          </w:p>
        </w:tc>
        <w:tc>
          <w:tcPr>
            <w:tcW w:w="1499" w:type="dxa"/>
            <w:noWrap w:val="0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/>
                <w:szCs w:val="21"/>
                <w:lang w:val="en"/>
              </w:rPr>
            </w:pPr>
            <w:r>
              <w:rPr>
                <w:rStyle w:val="18"/>
                <w:rFonts w:ascii="宋体" w:hAnsi="宋体"/>
                <w:szCs w:val="21"/>
                <w:lang w:val="en"/>
              </w:rPr>
              <w:t>状态码</w:t>
            </w:r>
          </w:p>
        </w:tc>
        <w:tc>
          <w:tcPr>
            <w:tcW w:w="1293" w:type="dxa"/>
            <w:noWrap w:val="0"/>
            <w:vAlign w:val="top"/>
          </w:tcPr>
          <w:p>
            <w:pPr>
              <w:ind w:firstLine="0" w:firstLineChars="0"/>
              <w:jc w:val="left"/>
              <w:rPr>
                <w:rStyle w:val="18"/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Interger</w:t>
            </w:r>
          </w:p>
        </w:tc>
        <w:tc>
          <w:tcPr>
            <w:tcW w:w="3686" w:type="dxa"/>
            <w:noWrap w:val="0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返回的请求响应</w:t>
            </w:r>
            <w:ins w:id="0" w:author="suppo" w:date="2024-04-02T16:12:23Z">
              <w:r>
                <w:rPr>
                  <w:rFonts w:hint="eastAsia" w:ascii="宋体" w:hAnsi="宋体" w:eastAsia="宋体" w:cs="宋体"/>
                  <w:color w:val="000000"/>
                  <w:kern w:val="0"/>
                  <w:sz w:val="20"/>
                  <w:szCs w:val="20"/>
                  <w:vertAlign w:val="baseline"/>
                  <w:lang w:val="en-US" w:eastAsia="zh-CN" w:bidi="ar"/>
                </w:rPr>
                <w:t>码</w:t>
              </w:r>
            </w:ins>
            <w:del w:id="1" w:author="suppo" w:date="2024-04-02T16:12:17Z">
              <w:r>
                <w:rPr>
                  <w:rFonts w:hint="eastAsia" w:ascii="宋体" w:hAnsi="宋体" w:eastAsia="宋体" w:cs="宋体"/>
                  <w:color w:val="000000"/>
                  <w:kern w:val="0"/>
                  <w:sz w:val="20"/>
                  <w:szCs w:val="20"/>
                  <w:vertAlign w:val="baseline"/>
                  <w:lang w:val="en-US" w:eastAsia="zh-CN" w:bidi="ar"/>
                </w:rPr>
                <w:delText>嘛</w:delText>
              </w:r>
            </w:del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922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ascii="宋体" w:hAnsi="宋体"/>
                <w:szCs w:val="21"/>
                <w:lang w:val="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msg</w:t>
            </w:r>
          </w:p>
        </w:tc>
        <w:tc>
          <w:tcPr>
            <w:tcW w:w="1499" w:type="dxa"/>
            <w:noWrap w:val="0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/>
                <w:szCs w:val="21"/>
                <w:lang w:val="en"/>
              </w:rPr>
            </w:pPr>
            <w:r>
              <w:rPr>
                <w:rStyle w:val="18"/>
                <w:rFonts w:hint="eastAsia" w:ascii="宋体" w:hAnsi="宋体"/>
                <w:szCs w:val="21"/>
                <w:lang w:val="en"/>
              </w:rPr>
              <w:t>返回信息</w:t>
            </w:r>
          </w:p>
        </w:tc>
        <w:tc>
          <w:tcPr>
            <w:tcW w:w="1293" w:type="dxa"/>
            <w:noWrap w:val="0"/>
            <w:vAlign w:val="top"/>
          </w:tcPr>
          <w:p>
            <w:pPr>
              <w:ind w:firstLine="0" w:firstLineChars="0"/>
              <w:jc w:val="left"/>
              <w:rPr>
                <w:rStyle w:val="18"/>
                <w:rFonts w:hint="eastAsia" w:ascii="宋体" w:hAnsi="宋体"/>
                <w:szCs w:val="21"/>
                <w:lang w:val="en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Style w:val="18"/>
                <w:rFonts w:ascii="宋体" w:hAnsi="宋体"/>
                <w:szCs w:val="21"/>
                <w:lang w:val="en"/>
              </w:rPr>
              <w:t>tring</w:t>
            </w:r>
          </w:p>
        </w:tc>
        <w:tc>
          <w:tcPr>
            <w:tcW w:w="3686" w:type="dxa"/>
            <w:noWrap w:val="0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/>
                <w:szCs w:val="21"/>
                <w:lang w:val="en"/>
              </w:rPr>
            </w:pPr>
            <w:r>
              <w:rPr>
                <w:rStyle w:val="18"/>
                <w:rFonts w:hint="eastAsia" w:ascii="宋体" w:hAnsi="宋体"/>
                <w:szCs w:val="21"/>
                <w:lang w:val="en"/>
              </w:rPr>
              <w:t>成功返回成功，失败返回错误原因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1922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ascii="宋体" w:hAnsi="宋体"/>
                <w:szCs w:val="21"/>
                <w:lang w:val="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data</w:t>
            </w:r>
          </w:p>
        </w:tc>
        <w:tc>
          <w:tcPr>
            <w:tcW w:w="1499" w:type="dxa"/>
            <w:noWrap w:val="0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/>
                <w:szCs w:val="21"/>
              </w:rPr>
            </w:pPr>
            <w:r>
              <w:rPr>
                <w:rStyle w:val="18"/>
                <w:rFonts w:hint="eastAsia" w:ascii="宋体" w:hAnsi="宋体"/>
                <w:szCs w:val="21"/>
              </w:rPr>
              <w:t>返回数据</w:t>
            </w:r>
          </w:p>
        </w:tc>
        <w:tc>
          <w:tcPr>
            <w:tcW w:w="1293" w:type="dxa"/>
            <w:noWrap w:val="0"/>
            <w:vAlign w:val="top"/>
          </w:tcPr>
          <w:p>
            <w:pPr>
              <w:ind w:firstLine="0" w:firstLineChars="0"/>
              <w:jc w:val="left"/>
              <w:rPr>
                <w:rStyle w:val="18"/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Object</w:t>
            </w:r>
          </w:p>
        </w:tc>
        <w:tc>
          <w:tcPr>
            <w:tcW w:w="3686" w:type="dxa"/>
            <w:noWrap w:val="0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成功时返回，失败时不返回，若返回列表信息，将以数组形式返回，若为单个数据，则以对象形式返回</w:t>
            </w: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常见code值及含义</w:t>
      </w:r>
    </w:p>
    <w:tbl>
      <w:tblPr>
        <w:tblStyle w:val="13"/>
        <w:tblW w:w="0" w:type="auto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5"/>
        <w:gridCol w:w="507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3315" w:type="dxa"/>
            <w:tcBorders>
              <w:left w:val="single" w:color="auto" w:sz="4" w:space="0"/>
            </w:tcBorders>
            <w:shd w:val="clear" w:color="auto" w:fill="CFCECE" w:themeFill="background2" w:themeFillShade="E5"/>
            <w:noWrap w:val="0"/>
            <w:vAlign w:val="top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状态码</w:t>
            </w:r>
          </w:p>
        </w:tc>
        <w:tc>
          <w:tcPr>
            <w:tcW w:w="5075" w:type="dxa"/>
            <w:shd w:val="clear" w:color="auto" w:fill="CFCECE" w:themeFill="background2" w:themeFillShade="E5"/>
            <w:noWrap w:val="0"/>
            <w:vAlign w:val="top"/>
          </w:tcPr>
          <w:p>
            <w:pPr>
              <w:ind w:firstLine="0" w:firstLineChars="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3315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075" w:type="dxa"/>
            <w:noWrap w:val="0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成功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3315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5075" w:type="dxa"/>
            <w:noWrap w:val="0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3315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403</w:t>
            </w:r>
          </w:p>
        </w:tc>
        <w:tc>
          <w:tcPr>
            <w:tcW w:w="5075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无权限访问，请获取权限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3315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404</w:t>
            </w:r>
          </w:p>
        </w:tc>
        <w:tc>
          <w:tcPr>
            <w:tcW w:w="5075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不存在该访问路径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3315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500</w:t>
            </w:r>
          </w:p>
        </w:tc>
        <w:tc>
          <w:tcPr>
            <w:tcW w:w="5075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系统接口异常，请联系管理员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3315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2000</w:t>
            </w:r>
          </w:p>
        </w:tc>
        <w:tc>
          <w:tcPr>
            <w:tcW w:w="5075" w:type="dxa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用户未登录，访问权限异常</w:t>
            </w: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bookmarkStart w:id="15" w:name="_Toc3056"/>
      <w:bookmarkStart w:id="16" w:name="_Toc24069"/>
      <w:bookmarkStart w:id="17" w:name="_Toc23323"/>
      <w:r>
        <w:rPr>
          <w:rFonts w:hint="eastAsia"/>
          <w:lang w:val="en-US" w:eastAsia="zh-CN"/>
        </w:rPr>
        <w:t>3.1 车载平台访问接口</w:t>
      </w:r>
      <w:bookmarkEnd w:id="15"/>
      <w:bookmarkEnd w:id="16"/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2171"/>
      <w:bookmarkStart w:id="19" w:name="_Toc10025"/>
      <w:r>
        <w:rPr>
          <w:rFonts w:hint="eastAsia"/>
          <w:lang w:val="en-US" w:eastAsia="zh-CN"/>
        </w:rPr>
        <w:t>3.1.1 说明</w:t>
      </w:r>
      <w:bookmarkEnd w:id="18"/>
      <w:bookmarkEnd w:id="19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1、URL格式规范统一为 </w:t>
      </w:r>
      <w:r>
        <w:rPr>
          <w:rFonts w:hint="eastAsia" w:ascii="宋体" w:hAnsi="宋体"/>
          <w:lang w:val="en-US" w:eastAsia="zh-CN"/>
        </w:rPr>
        <w:fldChar w:fldCharType="begin"/>
      </w:r>
      <w:r>
        <w:rPr>
          <w:rFonts w:hint="eastAsia" w:ascii="宋体" w:hAnsi="宋体"/>
          <w:lang w:val="en-US" w:eastAsia="zh-CN"/>
        </w:rPr>
        <w:instrText xml:space="preserve"> HYPERLINK "http://服务器IP（或者域名）:端口号（默认为8088)" </w:instrText>
      </w:r>
      <w:r>
        <w:rPr>
          <w:rFonts w:hint="eastAsia" w:ascii="宋体" w:hAnsi="宋体"/>
          <w:lang w:val="en-US" w:eastAsia="zh-CN"/>
        </w:rPr>
        <w:fldChar w:fldCharType="separate"/>
      </w:r>
      <w:r>
        <w:rPr>
          <w:rStyle w:val="16"/>
          <w:rFonts w:hint="eastAsia" w:ascii="宋体" w:hAnsi="宋体"/>
          <w:lang w:val="en-US" w:eastAsia="zh-CN"/>
        </w:rPr>
        <w:t>http://服务器IP（或者域名）:端口号（默认为8085)</w:t>
      </w:r>
      <w:r>
        <w:rPr>
          <w:rFonts w:hint="eastAsia" w:ascii="宋体" w:hAnsi="宋体"/>
          <w:lang w:val="en-US" w:eastAsia="zh-CN"/>
        </w:rPr>
        <w:fldChar w:fldCharType="end"/>
      </w:r>
      <w:r>
        <w:rPr>
          <w:rFonts w:hint="eastAsia" w:ascii="宋体" w:hAnsi="宋体"/>
          <w:lang w:val="en-US" w:eastAsia="zh-CN"/>
        </w:rPr>
        <w:t>/</w:t>
      </w:r>
    </w:p>
    <w:p>
      <w:pPr>
        <w:rPr>
          <w:rFonts w:hint="eastAsia" w:ascii="宋体" w:hAnsi="宋体"/>
          <w:color w:val="0000FF"/>
          <w:sz w:val="24"/>
          <w:szCs w:val="24"/>
        </w:rPr>
      </w:pPr>
      <w:r>
        <w:rPr>
          <w:rFonts w:hint="eastAsia" w:ascii="宋体" w:hAnsi="宋体"/>
          <w:lang w:val="en-US" w:eastAsia="zh-CN"/>
        </w:rPr>
        <w:t xml:space="preserve">如: </w:t>
      </w:r>
      <w:r>
        <w:rPr>
          <w:rFonts w:hint="eastAsia" w:ascii="宋体" w:hAnsi="宋体"/>
          <w:lang w:val="en-US" w:eastAsia="zh-CN"/>
        </w:rPr>
        <w:fldChar w:fldCharType="begin"/>
      </w:r>
      <w:r>
        <w:rPr>
          <w:rFonts w:hint="eastAsia" w:ascii="宋体" w:hAnsi="宋体"/>
          <w:lang w:val="en-US" w:eastAsia="zh-CN"/>
        </w:rPr>
        <w:instrText xml:space="preserve"> HYPERLINK "http://www.liveoss.com" </w:instrText>
      </w:r>
      <w:r>
        <w:rPr>
          <w:rFonts w:hint="eastAsia" w:ascii="宋体" w:hAnsi="宋体"/>
          <w:lang w:val="en-US" w:eastAsia="zh-CN"/>
        </w:rPr>
        <w:fldChar w:fldCharType="separate"/>
      </w:r>
      <w:r>
        <w:rPr>
          <w:rStyle w:val="16"/>
          <w:rFonts w:hint="eastAsia" w:ascii="宋体" w:hAnsi="宋体"/>
          <w:lang w:val="en-US" w:eastAsia="zh-CN"/>
        </w:rPr>
        <w:t>www.liveoss.com</w:t>
      </w:r>
      <w:r>
        <w:rPr>
          <w:rFonts w:hint="eastAsia" w:ascii="宋体" w:hAnsi="宋体"/>
          <w:lang w:val="en-US" w:eastAsia="zh-CN"/>
        </w:rPr>
        <w:fldChar w:fldCharType="end"/>
      </w:r>
      <w:r>
        <w:rPr>
          <w:rFonts w:hint="eastAsia" w:ascii="宋体" w:hAnsi="宋体"/>
          <w:lang w:val="en-US" w:eastAsia="zh-CN"/>
        </w:rPr>
        <w:t xml:space="preserve"> 服务器的登陆接口URL格式为 :</w:t>
      </w:r>
      <w:r>
        <w:rPr>
          <w:rFonts w:hint="eastAsia" w:ascii="宋体" w:hAnsi="宋体"/>
          <w:color w:val="0000FF"/>
          <w:sz w:val="24"/>
          <w:szCs w:val="24"/>
        </w:rPr>
        <w:fldChar w:fldCharType="begin"/>
      </w:r>
      <w:r>
        <w:rPr>
          <w:rFonts w:hint="eastAsia" w:ascii="宋体" w:hAnsi="宋体"/>
          <w:color w:val="0000FF"/>
          <w:sz w:val="24"/>
          <w:szCs w:val="24"/>
        </w:rPr>
        <w:instrText xml:space="preserve"> HYPERLINK "http://www.liveoss.com:8088/cmsapi/userLogin" </w:instrText>
      </w:r>
      <w:r>
        <w:rPr>
          <w:rFonts w:hint="eastAsia" w:ascii="宋体" w:hAnsi="宋体"/>
          <w:color w:val="0000FF"/>
          <w:sz w:val="24"/>
          <w:szCs w:val="24"/>
        </w:rPr>
        <w:fldChar w:fldCharType="separate"/>
      </w:r>
      <w:r>
        <w:rPr>
          <w:rStyle w:val="16"/>
          <w:rFonts w:hint="eastAsia" w:ascii="宋体" w:hAnsi="宋体"/>
          <w:sz w:val="24"/>
          <w:szCs w:val="24"/>
        </w:rPr>
        <w:t>http://www.liveoss.com:808</w:t>
      </w:r>
      <w:r>
        <w:rPr>
          <w:rStyle w:val="16"/>
          <w:rFonts w:hint="eastAsia" w:ascii="宋体" w:hAnsi="宋体"/>
          <w:sz w:val="24"/>
          <w:szCs w:val="24"/>
          <w:lang w:val="en-US" w:eastAsia="zh-CN"/>
        </w:rPr>
        <w:t>5</w:t>
      </w:r>
      <w:r>
        <w:rPr>
          <w:rStyle w:val="16"/>
          <w:rFonts w:ascii="宋体" w:hAnsi="宋体"/>
          <w:sz w:val="24"/>
          <w:szCs w:val="24"/>
        </w:rPr>
        <w:t>/</w:t>
      </w:r>
      <w:r>
        <w:rPr>
          <w:rFonts w:hint="eastAsia" w:ascii="宋体" w:hAnsi="宋体"/>
          <w:color w:val="0000FF"/>
          <w:sz w:val="24"/>
          <w:szCs w:val="24"/>
        </w:rPr>
        <w:fldChar w:fldCharType="end"/>
      </w:r>
    </w:p>
    <w:p>
      <w:pPr>
        <w:numPr>
          <w:ilvl w:val="-1"/>
          <w:numId w:val="0"/>
        </w:numPr>
        <w:ind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参数须用json进行封装，不支持字符串或其它格式的传参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2498"/>
      <w:bookmarkStart w:id="21" w:name="_Toc20230"/>
      <w:r>
        <w:rPr>
          <w:rFonts w:hint="eastAsia"/>
          <w:lang w:val="en-US" w:eastAsia="zh-CN"/>
        </w:rPr>
        <w:t>3.1.2 登录获取</w:t>
      </w:r>
      <w:bookmarkEnd w:id="20"/>
      <w:r>
        <w:rPr>
          <w:rFonts w:hint="eastAsia"/>
          <w:lang w:val="en-US" w:eastAsia="zh-CN"/>
        </w:rPr>
        <w:t>token</w:t>
      </w:r>
      <w:bookmarkEnd w:id="21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3.1.2.1接口请求路径</w:t>
      </w:r>
    </w:p>
    <w:p>
      <w:pPr>
        <w:ind w:firstLine="420" w:firstLineChars="0"/>
        <w:rPr>
          <w:rFonts w:hint="eastAsia" w:ascii="宋体" w:hAnsi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/cmsapi/userLogin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3.1.2.2接口请求方式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密码（MD5 32位大写加密）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3.1.2.4接口响应结果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3.1.2.5请求示例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"username": "admin",</w:t>
      </w:r>
    </w:p>
    <w:tbl>
      <w:tblPr>
        <w:tblStyle w:val="13"/>
        <w:tblW w:w="5000" w:type="pct"/>
        <w:tblCellSpacing w:w="7" w:type="dxa"/>
        <w:tblInd w:w="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5D5C5"/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85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auto"/>
              <w:ind w:left="840" w:firstLine="42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lang w:val="en-US"/>
              </w:rPr>
            </w:pPr>
            <w:r>
              <w:rPr>
                <w:rFonts w:hint="eastAsia"/>
                <w:lang w:val="en-US" w:eastAsia="zh-CN"/>
              </w:rPr>
              <w:t>"password": "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5F4F4BAEC6445E3EDEC2F1900CB40CA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9“</w:t>
            </w:r>
          </w:p>
        </w:tc>
      </w:tr>
    </w:tbl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3.1.2.6 返回示例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 0,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 " 成功",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"data": " </w:t>
      </w:r>
      <w:r>
        <w:rPr>
          <w:rFonts w:hint="default"/>
          <w:lang w:val="en-US" w:eastAsia="zh-CN"/>
        </w:rPr>
        <w:t>ed63f961-85a2-4fb7-8809-97634124db91</w:t>
      </w:r>
      <w:r>
        <w:rPr>
          <w:rFonts w:hint="eastAsia"/>
          <w:lang w:val="en-US" w:eastAsia="zh-CN"/>
        </w:rPr>
        <w:t>"</w:t>
      </w:r>
      <w:r>
        <w:rPr>
          <w:rFonts w:hint="eastAsia"/>
          <w:lang w:val="en-US" w:eastAsia="zh-CN"/>
        </w:rPr>
        <w:tab/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2748"/>
      <w:bookmarkStart w:id="23" w:name="_Toc6434"/>
      <w:r>
        <w:rPr>
          <w:rFonts w:hint="eastAsia"/>
          <w:lang w:val="en-US" w:eastAsia="zh-CN"/>
        </w:rPr>
        <w:t>3.1.3 用户登出</w:t>
      </w:r>
      <w:bookmarkEnd w:id="22"/>
      <w:bookmarkEnd w:id="23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接口请求路径</w:t>
      </w:r>
    </w:p>
    <w:p>
      <w:pPr>
        <w:ind w:firstLine="420" w:firstLineChars="0"/>
        <w:rPr>
          <w:rFonts w:hint="default" w:ascii="宋体" w:hAnsi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/cmsapi/userExit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接口请求方式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3.1.3.3 接口请求参数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无参数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3.1.3.4 接口响应结果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3.1.3.5 请求示例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3.1.3.6 返回示例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 0,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 " 成功"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0963"/>
      <w:bookmarkStart w:id="25" w:name="_Toc24236"/>
      <w:r>
        <w:rPr>
          <w:rFonts w:hint="eastAsia"/>
          <w:lang w:val="en-US" w:eastAsia="zh-CN"/>
        </w:rPr>
        <w:t>3.1.4 获取用户机构车辆</w:t>
      </w:r>
      <w:bookmarkEnd w:id="24"/>
      <w:bookmarkEnd w:id="25"/>
      <w:r>
        <w:rPr>
          <w:rFonts w:hint="eastAsia"/>
          <w:lang w:val="en-US" w:eastAsia="zh-CN"/>
        </w:rPr>
        <w:t>树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接口请求路径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/>
          <w:color w:val="auto"/>
          <w:sz w:val="24"/>
          <w:szCs w:val="24"/>
        </w:rPr>
        <w:t>/</w:t>
      </w:r>
      <w:r>
        <w:rPr>
          <w:rFonts w:hint="eastAsia" w:ascii="宋体" w:hAnsi="宋体"/>
          <w:color w:val="auto"/>
          <w:sz w:val="24"/>
          <w:szCs w:val="24"/>
        </w:rPr>
        <w:t>cmsapi/deptTree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3.1.4.3 接口请求参数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无参数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3.1.4.4 接口响应结果</w:t>
      </w:r>
    </w:p>
    <w:tbl>
      <w:tblPr>
        <w:tblStyle w:val="1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520"/>
        <w:gridCol w:w="2644"/>
        <w:gridCol w:w="2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2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4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0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0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0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6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详见下表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533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terminal</w:t>
            </w:r>
          </w:p>
        </w:tc>
        <w:tc>
          <w:tcPr>
            <w:tcW w:w="15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设备号 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nodeId</w:t>
            </w:r>
          </w:p>
        </w:tc>
        <w:tc>
          <w:tcPr>
            <w:tcW w:w="15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节点ID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parentId</w:t>
            </w:r>
          </w:p>
        </w:tc>
        <w:tc>
          <w:tcPr>
            <w:tcW w:w="15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父节点ID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nodeName</w:t>
            </w:r>
          </w:p>
        </w:tc>
        <w:tc>
          <w:tcPr>
            <w:tcW w:w="153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nodetype</w:t>
            </w:r>
          </w:p>
        </w:tc>
        <w:tc>
          <w:tcPr>
            <w:tcW w:w="153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节点类型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1：组织 2：车辆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carstatus</w:t>
            </w:r>
          </w:p>
        </w:tc>
        <w:tc>
          <w:tcPr>
            <w:tcW w:w="153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车辆状态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1：长时间离线 2：离线 3：熄火 4：停车 5：行驶 6：报警 7：在线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53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机构车辆总数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caroffline</w:t>
            </w:r>
          </w:p>
        </w:tc>
        <w:tc>
          <w:tcPr>
            <w:tcW w:w="153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机构车辆离线总数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longoffline</w:t>
            </w:r>
          </w:p>
        </w:tc>
        <w:tc>
          <w:tcPr>
            <w:tcW w:w="153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机构车辆长离线总数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channeltotals</w:t>
            </w:r>
          </w:p>
        </w:tc>
        <w:tc>
          <w:tcPr>
            <w:tcW w:w="153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摄像头个数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</w:t>
            </w:r>
          </w:p>
        </w:tc>
        <w:tc>
          <w:tcPr>
            <w:tcW w:w="15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是否有子节点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gbid</w:t>
            </w:r>
          </w:p>
        </w:tc>
        <w:tc>
          <w:tcPr>
            <w:tcW w:w="153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gbid设备码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只有国标设备才有设备ID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channels</w:t>
            </w:r>
          </w:p>
        </w:tc>
        <w:tc>
          <w:tcPr>
            <w:tcW w:w="15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设备通道列表，详见下表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channels数据详情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86"/>
        <w:gridCol w:w="4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88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4499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chanel_id</w:t>
            </w:r>
          </w:p>
        </w:tc>
        <w:tc>
          <w:tcPr>
            <w:tcW w:w="18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9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gbid</w:t>
            </w:r>
          </w:p>
        </w:tc>
        <w:tc>
          <w:tcPr>
            <w:tcW w:w="18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9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gbid设备码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3.1.4.6 返回示例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"code": 0,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"成功",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"data": [{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"terminal": null,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"nodeId": "1",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"parentId": "0",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"nodeName": "车辆管理平台",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"nodetype": 1,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"carstatus": null,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"total": 1216,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"caroffline": 996,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"longoffline": 219,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"channeltotals": null,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"parent": false,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"gbid": “34020000001320000001”,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"channels":[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{chanel_id:1,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"gbid":"34020000001310000005",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{chanel_id:2,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"gbid":"34020000001320000006",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}]]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1119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7543"/>
      <w:bookmarkStart w:id="27" w:name="_Toc10405"/>
      <w:r>
        <w:rPr>
          <w:rFonts w:hint="eastAsia"/>
          <w:lang w:val="en-US" w:eastAsia="zh-CN"/>
        </w:rPr>
        <w:t>3.1.5 实时视频播放请求</w:t>
      </w:r>
      <w:bookmarkEnd w:id="26"/>
      <w:bookmarkEnd w:id="27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接口请求路径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/>
          <w:color w:val="auto"/>
          <w:sz w:val="24"/>
          <w:szCs w:val="24"/>
        </w:rPr>
        <w:t>/</w:t>
      </w:r>
      <w:r>
        <w:rPr>
          <w:rFonts w:hint="eastAsia" w:ascii="宋体" w:hAnsi="宋体"/>
          <w:color w:val="auto"/>
          <w:sz w:val="24"/>
          <w:szCs w:val="24"/>
        </w:rPr>
        <w:t>cmsapi/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playSend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188"/>
        <w:gridCol w:w="1355"/>
        <w:gridCol w:w="2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18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1355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569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terminal</w:t>
            </w:r>
          </w:p>
        </w:tc>
        <w:tc>
          <w:tcPr>
            <w:tcW w:w="170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设备号</w:t>
            </w:r>
          </w:p>
        </w:tc>
        <w:tc>
          <w:tcPr>
            <w:tcW w:w="25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vedioType</w:t>
            </w:r>
          </w:p>
        </w:tc>
        <w:tc>
          <w:tcPr>
            <w:tcW w:w="170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视频类型</w:t>
            </w:r>
          </w:p>
        </w:tc>
        <w:tc>
          <w:tcPr>
            <w:tcW w:w="25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0：音视频 1：视频 2： 双向对讲 3 ：监听 4： 中心广播5 ：透传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0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通道号</w:t>
            </w:r>
          </w:p>
        </w:tc>
        <w:tc>
          <w:tcPr>
            <w:tcW w:w="25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通道号 1至32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protocol</w:t>
            </w:r>
          </w:p>
        </w:tc>
        <w:tc>
          <w:tcPr>
            <w:tcW w:w="170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5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视频协议</w:t>
            </w:r>
          </w:p>
        </w:tc>
        <w:tc>
          <w:tcPr>
            <w:tcW w:w="256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0：RTSP  1： RTMP  2：RTP  3：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streamType</w:t>
            </w:r>
          </w:p>
        </w:tc>
        <w:tc>
          <w:tcPr>
            <w:tcW w:w="170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5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码流类型</w:t>
            </w:r>
          </w:p>
        </w:tc>
        <w:tc>
          <w:tcPr>
            <w:tcW w:w="256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0：主码流 1：子码流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3.1.5.4 接口响应结果</w:t>
      </w:r>
    </w:p>
    <w:tbl>
      <w:tblPr>
        <w:tblStyle w:val="14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86"/>
        <w:gridCol w:w="1730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88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769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7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8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7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8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详见下表</w:t>
            </w:r>
          </w:p>
        </w:tc>
        <w:tc>
          <w:tcPr>
            <w:tcW w:w="2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1875"/>
        <w:gridCol w:w="1731"/>
        <w:gridCol w:w="2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875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77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streamip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string</w:t>
            </w:r>
          </w:p>
        </w:tc>
        <w:tc>
          <w:tcPr>
            <w:tcW w:w="1731" w:type="dxa"/>
            <w:vAlign w:val="top"/>
          </w:tcPr>
          <w:p>
            <w:pPr>
              <w:ind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  <w:lang w:val="en"/>
              </w:rPr>
              <w:t>流媒体</w:t>
            </w:r>
            <w:r>
              <w:rPr>
                <w:rStyle w:val="18"/>
                <w:rFonts w:hint="eastAsia" w:ascii="宋体" w:hAnsi="宋体"/>
                <w:szCs w:val="21"/>
              </w:rPr>
              <w:t>ip</w:t>
            </w:r>
          </w:p>
        </w:tc>
        <w:tc>
          <w:tcPr>
            <w:tcW w:w="277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/>
                <w:szCs w:val="21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streamport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string</w:t>
            </w:r>
          </w:p>
        </w:tc>
        <w:tc>
          <w:tcPr>
            <w:tcW w:w="1731" w:type="dxa"/>
            <w:vAlign w:val="top"/>
          </w:tcPr>
          <w:p>
            <w:pPr>
              <w:ind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</w:rPr>
              <w:t>流媒体端口</w:t>
            </w:r>
          </w:p>
        </w:tc>
        <w:tc>
          <w:tcPr>
            <w:tcW w:w="277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string</w:t>
            </w:r>
          </w:p>
        </w:tc>
        <w:tc>
          <w:tcPr>
            <w:tcW w:w="1731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</w:rPr>
              <w:t>播放地址</w:t>
            </w:r>
          </w:p>
        </w:tc>
        <w:tc>
          <w:tcPr>
            <w:tcW w:w="277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string</w:t>
            </w:r>
          </w:p>
        </w:tc>
        <w:tc>
          <w:tcPr>
            <w:tcW w:w="1731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</w:rPr>
              <w:t>播放地址</w:t>
            </w:r>
          </w:p>
        </w:tc>
        <w:tc>
          <w:tcPr>
            <w:tcW w:w="277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http://ip:port/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string</w:t>
            </w:r>
          </w:p>
        </w:tc>
        <w:tc>
          <w:tcPr>
            <w:tcW w:w="1731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</w:rPr>
              <w:t>播放地址</w:t>
            </w:r>
          </w:p>
        </w:tc>
        <w:tc>
          <w:tcPr>
            <w:tcW w:w="277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Ws://ip:port/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https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string</w:t>
            </w:r>
          </w:p>
        </w:tc>
        <w:tc>
          <w:tcPr>
            <w:tcW w:w="1731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</w:rPr>
              <w:t>播放地址</w:t>
            </w:r>
          </w:p>
        </w:tc>
        <w:tc>
          <w:tcPr>
            <w:tcW w:w="277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https://ip:port/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wss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string</w:t>
            </w:r>
          </w:p>
        </w:tc>
        <w:tc>
          <w:tcPr>
            <w:tcW w:w="1731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</w:rPr>
              <w:t>播放地址</w:t>
            </w:r>
          </w:p>
        </w:tc>
        <w:tc>
          <w:tcPr>
            <w:tcW w:w="277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Wss://ip:port/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pushTalkWss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string</w:t>
            </w:r>
          </w:p>
        </w:tc>
        <w:tc>
          <w:tcPr>
            <w:tcW w:w="1731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对讲推送地址</w:t>
            </w:r>
          </w:p>
        </w:tc>
        <w:tc>
          <w:tcPr>
            <w:tcW w:w="277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3.1.5.5 请求示例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channel</w:t>
      </w:r>
      <w:r>
        <w:rPr>
          <w:rFonts w:hint="eastAsia"/>
        </w:rPr>
        <w:t>": "1",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"terminal": "15814403512",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</w:rPr>
        <w:t>"vedioType": 0</w:t>
      </w:r>
      <w:r>
        <w:rPr>
          <w:rFonts w:hint="eastAsia"/>
          <w:lang w:val="en-US" w:eastAsia="zh-CN"/>
        </w:rPr>
        <w:t>,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streamType</w:t>
      </w:r>
      <w:r>
        <w:rPr>
          <w:rFonts w:hint="eastAsia"/>
        </w:rPr>
        <w:t>": 0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protocol</w:t>
      </w:r>
      <w:r>
        <w:rPr>
          <w:rFonts w:hint="eastAsia"/>
        </w:rPr>
        <w:t>": 0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3.1.5.6 返回示例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0,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sg": "成功",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ata":{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"streamip":"120.76.235.109",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"streamport":"</w:t>
      </w:r>
      <w:r>
        <w:rPr>
          <w:rFonts w:hint="eastAsia"/>
          <w:lang w:val="en-US" w:eastAsia="zh-CN"/>
        </w:rPr>
        <w:t>9500</w:t>
      </w:r>
      <w:r>
        <w:rPr>
          <w:rFonts w:hint="eastAsia"/>
        </w:rPr>
        <w:t>",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"url":"rtmp://120.76.235.109:10077/live/15814403512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channel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1"</w:t>
      </w:r>
    </w:p>
    <w:p>
      <w:p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ws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ws</w:t>
      </w:r>
      <w:r>
        <w:rPr>
          <w:rFonts w:hint="eastAsia"/>
        </w:rPr>
        <w:t>://car-eye.cn:4025/</w:t>
      </w:r>
      <w:r>
        <w:rPr>
          <w:rFonts w:hint="eastAsia"/>
          <w:lang w:val="en-US" w:eastAsia="zh-CN"/>
        </w:rPr>
        <w:t>ws</w:t>
      </w:r>
      <w:r>
        <w:rPr>
          <w:rFonts w:hint="eastAsia"/>
        </w:rPr>
        <w:t>?port=10077&amp;app=live&amp;stream=13751093611_cha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nnel_1"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http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"http://car-eye.cn:4025/flv?port=10077&amp;app=live&amp;stream=13751093611a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nnel_1"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https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"http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://car-eye.cn:4025/flv?port=10077&amp;app=live&amp;stream=13751093611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_ch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annel_1"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wss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wss</w:t>
      </w:r>
      <w:r>
        <w:rPr>
          <w:rFonts w:hint="eastAsia"/>
        </w:rPr>
        <w:t>://car-eye.cn:4025/</w:t>
      </w:r>
      <w:r>
        <w:rPr>
          <w:rFonts w:hint="eastAsia"/>
          <w:lang w:val="en-US" w:eastAsia="zh-CN"/>
        </w:rPr>
        <w:t>wss</w:t>
      </w:r>
      <w:r>
        <w:rPr>
          <w:rFonts w:hint="eastAsia"/>
        </w:rPr>
        <w:t>?port=10077&amp;app=live&amp;stream=13751093611_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channel_1"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pushTalkWss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wss</w:t>
      </w:r>
      <w:r>
        <w:rPr>
          <w:rFonts w:hint="eastAsia"/>
        </w:rPr>
        <w:t>://car-eye.cn:</w:t>
      </w:r>
      <w:r>
        <w:rPr>
          <w:rFonts w:hint="eastAsia"/>
          <w:lang w:val="en-US" w:eastAsia="zh-CN"/>
        </w:rPr>
        <w:t>9210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websocket/data/</w:t>
      </w:r>
      <w:r>
        <w:rPr>
          <w:rFonts w:hint="eastAsia"/>
        </w:rPr>
        <w:t>"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9889"/>
      <w:bookmarkStart w:id="29" w:name="_Toc24931"/>
      <w:r>
        <w:rPr>
          <w:rFonts w:hint="eastAsia"/>
          <w:lang w:val="en-US" w:eastAsia="zh-CN"/>
        </w:rPr>
        <w:t>3.1.6 实时音频控制</w:t>
      </w:r>
      <w:bookmarkEnd w:id="28"/>
      <w:bookmarkEnd w:id="29"/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进行音频通信控制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3.1.6.1 接口请求路径</w:t>
      </w:r>
    </w:p>
    <w:p>
      <w:pPr>
        <w:ind w:left="420" w:leftChars="0" w:firstLine="420" w:firstLineChars="0"/>
        <w:rPr>
          <w:rFonts w:hint="default" w:ascii="宋体" w:hAnsi="宋体" w:eastAsiaTheme="minorEastAsia"/>
          <w:color w:val="auto"/>
          <w:sz w:val="24"/>
          <w:szCs w:val="24"/>
          <w:lang w:val="en-US" w:eastAsia="zh-CN"/>
        </w:rPr>
      </w:pPr>
      <w:r>
        <w:rPr>
          <w:rFonts w:ascii="宋体" w:hAnsi="宋体"/>
          <w:color w:val="auto"/>
          <w:sz w:val="24"/>
          <w:szCs w:val="24"/>
        </w:rPr>
        <w:t>/</w:t>
      </w:r>
      <w:r>
        <w:rPr>
          <w:rFonts w:hint="eastAsia" w:ascii="宋体" w:hAnsi="宋体"/>
          <w:color w:val="auto"/>
          <w:sz w:val="24"/>
          <w:szCs w:val="24"/>
        </w:rPr>
        <w:t>cmsapi/v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ide</w:t>
      </w:r>
      <w:r>
        <w:rPr>
          <w:rFonts w:hint="eastAsia" w:ascii="宋体" w:hAnsi="宋体"/>
          <w:color w:val="auto"/>
          <w:sz w:val="24"/>
          <w:szCs w:val="24"/>
        </w:rPr>
        <w:t>oControll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35"/>
        <w:gridCol w:w="1346"/>
        <w:gridCol w:w="3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35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4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341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terminal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34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4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设备号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logicChannel</w:t>
            </w: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134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4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逻辑通道号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command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134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411" w:type="dxa"/>
            <w:vAlign w:val="center"/>
          </w:tcPr>
          <w:p>
            <w:pPr>
              <w:pStyle w:val="21"/>
              <w:rPr>
                <w:rFonts w:hint="eastAsia" w:cs="宋体"/>
                <w:color w:val="000000"/>
                <w:szCs w:val="21"/>
              </w:rPr>
            </w:pPr>
            <w:r>
              <w:rPr>
                <w:rFonts w:hint="eastAsia" w:cs="宋体"/>
                <w:color w:val="000000"/>
                <w:szCs w:val="21"/>
              </w:rPr>
              <w:t>0：关闭音视频传输</w:t>
            </w:r>
          </w:p>
          <w:p>
            <w:pPr>
              <w:pStyle w:val="21"/>
              <w:rPr>
                <w:rFonts w:hint="eastAsia" w:cs="宋体"/>
                <w:color w:val="000000"/>
                <w:szCs w:val="21"/>
              </w:rPr>
            </w:pPr>
            <w:r>
              <w:rPr>
                <w:rFonts w:hint="eastAsia" w:cs="宋体"/>
                <w:color w:val="000000"/>
                <w:szCs w:val="21"/>
              </w:rPr>
              <w:t>1：切换码流（增加暂停和继续）</w:t>
            </w:r>
          </w:p>
          <w:p>
            <w:pPr>
              <w:pStyle w:val="21"/>
              <w:rPr>
                <w:rFonts w:hint="eastAsia" w:cs="宋体"/>
                <w:color w:val="000000"/>
                <w:szCs w:val="21"/>
              </w:rPr>
            </w:pPr>
            <w:r>
              <w:rPr>
                <w:rFonts w:hint="eastAsia" w:cs="宋体"/>
                <w:color w:val="000000"/>
                <w:szCs w:val="21"/>
              </w:rPr>
              <w:t>2：暂停该通道所有流的发送</w:t>
            </w:r>
          </w:p>
          <w:p>
            <w:pPr>
              <w:pStyle w:val="21"/>
              <w:rPr>
                <w:rFonts w:hint="eastAsia" w:cs="宋体"/>
                <w:color w:val="000000"/>
                <w:szCs w:val="21"/>
              </w:rPr>
            </w:pPr>
            <w:r>
              <w:rPr>
                <w:rFonts w:hint="eastAsia" w:cs="宋体"/>
                <w:color w:val="000000"/>
                <w:szCs w:val="21"/>
              </w:rPr>
              <w:t>3：恢复暂停流的发送，与暂停前流格式保持一致</w:t>
            </w:r>
          </w:p>
          <w:p>
            <w:pPr>
              <w:spacing w:line="335" w:lineRule="atLeast"/>
              <w:ind w:firstLine="0" w:firstLineChars="0"/>
              <w:jc w:val="left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4：关闭双向对讲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closeType</w:t>
            </w: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Interger</w:t>
            </w:r>
          </w:p>
        </w:tc>
        <w:tc>
          <w:tcPr>
            <w:tcW w:w="134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411" w:type="dxa"/>
            <w:vAlign w:val="top"/>
          </w:tcPr>
          <w:p>
            <w:pPr>
              <w:pStyle w:val="21"/>
              <w:rPr>
                <w:rFonts w:hint="eastAsia" w:cs="宋体"/>
                <w:color w:val="000000"/>
                <w:szCs w:val="21"/>
              </w:rPr>
            </w:pPr>
            <w:r>
              <w:rPr>
                <w:rFonts w:hint="eastAsia" w:cs="宋体"/>
                <w:color w:val="000000"/>
                <w:szCs w:val="21"/>
              </w:rPr>
              <w:t>0：关闭该通道有关的音视频流</w:t>
            </w:r>
          </w:p>
          <w:p>
            <w:pPr>
              <w:pStyle w:val="21"/>
              <w:rPr>
                <w:rFonts w:hint="eastAsia" w:cs="宋体"/>
                <w:color w:val="000000"/>
                <w:szCs w:val="21"/>
              </w:rPr>
            </w:pPr>
            <w:r>
              <w:rPr>
                <w:rFonts w:hint="eastAsia" w:cs="宋体"/>
                <w:color w:val="000000"/>
                <w:szCs w:val="21"/>
              </w:rPr>
              <w:t>1：只关闭该通道的音频保留视频</w:t>
            </w:r>
          </w:p>
          <w:p>
            <w:pPr>
              <w:pStyle w:val="21"/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Cs w:val="21"/>
              </w:rPr>
              <w:t>2：只关闭该通道的视频保留音频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switchType</w:t>
            </w: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Interger</w:t>
            </w:r>
          </w:p>
        </w:tc>
        <w:tc>
          <w:tcPr>
            <w:tcW w:w="134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411" w:type="dxa"/>
            <w:vAlign w:val="top"/>
          </w:tcPr>
          <w:p>
            <w:pPr>
              <w:pStyle w:val="21"/>
              <w:rPr>
                <w:rFonts w:hint="eastAsia" w:cs="宋体"/>
                <w:color w:val="000000"/>
                <w:szCs w:val="21"/>
              </w:rPr>
            </w:pPr>
            <w:r>
              <w:rPr>
                <w:rFonts w:hint="eastAsia" w:cs="宋体"/>
                <w:color w:val="000000"/>
                <w:szCs w:val="21"/>
              </w:rPr>
              <w:t>切换后视频与新的码流类型保持一致，音频不变</w:t>
            </w:r>
          </w:p>
          <w:p>
            <w:pPr>
              <w:pStyle w:val="21"/>
              <w:rPr>
                <w:rFonts w:hint="eastAsia" w:cs="宋体"/>
                <w:color w:val="000000"/>
                <w:szCs w:val="21"/>
              </w:rPr>
            </w:pPr>
            <w:r>
              <w:rPr>
                <w:rFonts w:hint="eastAsia" w:cs="宋体"/>
                <w:color w:val="000000"/>
                <w:szCs w:val="21"/>
              </w:rPr>
              <w:t>0：主码流</w:t>
            </w:r>
          </w:p>
          <w:p>
            <w:pPr>
              <w:pStyle w:val="21"/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Cs w:val="21"/>
              </w:rPr>
              <w:t>1：子码流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3.1.6.4 接口响应结果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3.1.6.5 请求示例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"terminal": "15814403512"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"closeType": 0,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"command": 0,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"logicChannel": "1",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</w:rPr>
        <w:t>"switchType":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3.1.6.6 返回示例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 0,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 " 成功"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7538"/>
      <w:bookmarkStart w:id="31" w:name="_Toc25803"/>
      <w:r>
        <w:rPr>
          <w:rFonts w:hint="eastAsia"/>
          <w:lang w:val="en-US" w:eastAsia="zh-CN"/>
        </w:rPr>
        <w:t>3.1.7 获取设备在线状态</w:t>
      </w:r>
      <w:bookmarkEnd w:id="30"/>
      <w:bookmarkEnd w:id="3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</w:rPr>
        <w:t>获取设备在线状态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3.1.7.1 接口请求路径</w:t>
      </w:r>
    </w:p>
    <w:p>
      <w:pPr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/cmsapi/get</w:t>
      </w:r>
      <w:r>
        <w:rPr>
          <w:rFonts w:hint="eastAsia" w:ascii="宋体" w:hAnsi="宋体"/>
          <w:lang w:val="en-US" w:eastAsia="zh-CN"/>
        </w:rPr>
        <w:t>Device</w:t>
      </w:r>
      <w:r>
        <w:rPr>
          <w:rFonts w:hint="eastAsia" w:ascii="宋体" w:hAnsi="宋体"/>
        </w:rPr>
        <w:t>Status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3.1.7.3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可空</w:t>
            </w:r>
          </w:p>
        </w:tc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terminal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设备号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支持用“,”分割的字符串数组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carnumber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4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车牌号</w:t>
            </w:r>
          </w:p>
        </w:tc>
        <w:tc>
          <w:tcPr>
            <w:tcW w:w="1704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支持用“,”分割的字符串数组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terminal或carnumber必填其中之一即可，多个对象查询只需要填写当中的一种即可。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3.1.7.4 接口响应结果</w:t>
      </w:r>
    </w:p>
    <w:tbl>
      <w:tblPr>
        <w:tblStyle w:val="14"/>
        <w:tblW w:w="85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3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3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3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详见下表</w:t>
            </w:r>
          </w:p>
        </w:tc>
        <w:tc>
          <w:tcPr>
            <w:tcW w:w="263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terminal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设备号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carnumber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</w:rPr>
              <w:t>车牌号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carstatus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/>
                <w:szCs w:val="21"/>
              </w:rPr>
            </w:pPr>
          </w:p>
          <w:p>
            <w:pPr>
              <w:ind w:firstLine="0" w:firstLineChars="0"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Style w:val="18"/>
                <w:rFonts w:hint="eastAsia" w:ascii="宋体" w:hAnsi="宋体"/>
                <w:szCs w:val="21"/>
              </w:rPr>
              <w:t>车辆状态</w:t>
            </w:r>
            <w:r>
              <w:rPr>
                <w:rStyle w:val="18"/>
                <w:rFonts w:hint="eastAsia" w:ascii="宋体" w:hAnsi="宋体"/>
                <w:szCs w:val="21"/>
                <w:lang w:eastAsia="zh-CN"/>
              </w:rPr>
              <w:t>（</w:t>
            </w:r>
            <w:r>
              <w:rPr>
                <w:rStyle w:val="18"/>
                <w:rFonts w:hint="eastAsia" w:ascii="宋体" w:hAnsi="宋体"/>
                <w:szCs w:val="21"/>
              </w:rPr>
              <w:t>节点是车辆才有值</w:t>
            </w:r>
            <w:r>
              <w:rPr>
                <w:rStyle w:val="18"/>
                <w:rFonts w:hint="eastAsia" w:ascii="宋体" w:hAnsi="宋体"/>
                <w:szCs w:val="21"/>
                <w:lang w:eastAsia="zh-CN"/>
              </w:rPr>
              <w:t>）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/>
                <w:szCs w:val="21"/>
              </w:rPr>
            </w:pPr>
            <w:r>
              <w:rPr>
                <w:rStyle w:val="18"/>
                <w:rFonts w:hint="eastAsia" w:ascii="宋体" w:hAnsi="宋体"/>
                <w:szCs w:val="21"/>
              </w:rPr>
              <w:t>1：长时间离线 2：离线 3：熄火 4：停车 5：行驶 6：报警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3.1.7.5 请求示例</w:t>
      </w:r>
    </w:p>
    <w:p>
      <w:pPr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</w:t>
      </w:r>
    </w:p>
    <w:p>
      <w:pPr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"terminal": "15814403512,18668171282",</w:t>
      </w:r>
    </w:p>
    <w:p>
      <w:pPr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"</w:t>
      </w:r>
      <w:r>
        <w:rPr>
          <w:rFonts w:hint="eastAsia"/>
          <w:lang w:val="en-US" w:eastAsia="zh-CN"/>
        </w:rPr>
        <w:t>carnumber</w:t>
      </w:r>
      <w:r>
        <w:rPr>
          <w:rFonts w:hint="eastAsia" w:ascii="宋体" w:hAnsi="宋体"/>
          <w:sz w:val="24"/>
        </w:rPr>
        <w:t>": "</w:t>
      </w:r>
      <w:r>
        <w:rPr>
          <w:rFonts w:hint="eastAsia" w:ascii="宋体" w:hAnsi="宋体"/>
          <w:sz w:val="24"/>
          <w:lang w:val="en-US" w:eastAsia="zh-CN"/>
        </w:rPr>
        <w:t>粤B 34571,川11334</w:t>
      </w:r>
      <w:r>
        <w:rPr>
          <w:rFonts w:hint="eastAsia" w:ascii="宋体" w:hAnsi="宋体"/>
          <w:sz w:val="24"/>
        </w:rPr>
        <w:t>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/>
          <w:sz w:val="24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3.1.7.6 返回示例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 w:firstLineChars="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>"</w:t>
      </w:r>
      <w:r>
        <w:rPr>
          <w:rFonts w:hint="eastAsia" w:ascii="宋体" w:hAnsi="宋体" w:cs="宋体"/>
          <w:kern w:val="0"/>
          <w:sz w:val="24"/>
          <w:lang w:val="en-US" w:eastAsia="zh-CN"/>
        </w:rPr>
        <w:t>c</w:t>
      </w:r>
      <w:r>
        <w:rPr>
          <w:rFonts w:hint="eastAsia" w:ascii="宋体" w:hAnsi="宋体" w:cs="宋体"/>
          <w:kern w:val="0"/>
          <w:sz w:val="24"/>
        </w:rPr>
        <w:t>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 w:firstLineChars="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>"</w:t>
      </w:r>
      <w:r>
        <w:rPr>
          <w:rFonts w:hint="eastAsia" w:ascii="宋体" w:hAnsi="宋体" w:cs="宋体"/>
          <w:kern w:val="0"/>
          <w:sz w:val="24"/>
          <w:lang w:val="en-US" w:eastAsia="zh-CN"/>
        </w:rPr>
        <w:t>m</w:t>
      </w:r>
      <w:r>
        <w:rPr>
          <w:rFonts w:hint="eastAsia" w:ascii="宋体" w:hAnsi="宋体" w:cs="宋体"/>
          <w:kern w:val="0"/>
          <w:sz w:val="24"/>
        </w:rPr>
        <w:t>sg": "成功",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 w:firstLineChars="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>"</w:t>
      </w:r>
      <w:r>
        <w:rPr>
          <w:rFonts w:hint="eastAsia" w:ascii="宋体" w:hAnsi="宋体" w:cs="宋体"/>
          <w:kern w:val="0"/>
          <w:sz w:val="24"/>
          <w:lang w:val="en-US" w:eastAsia="zh-CN"/>
        </w:rPr>
        <w:t>d</w:t>
      </w:r>
      <w:r>
        <w:rPr>
          <w:rFonts w:hint="eastAsia" w:ascii="宋体" w:hAnsi="宋体" w:cs="宋体"/>
          <w:kern w:val="0"/>
          <w:sz w:val="24"/>
        </w:rPr>
        <w:t>ata": [{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 w:firstLineChars="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>"terminal": "15814403512",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 w:firstLineChars="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>"carnumber": "粤B03512",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 w:firstLineChars="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>"carstatus":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 w:firstLineChars="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>},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 w:firstLineChars="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>"terminal": "18668171282",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 w:firstLineChars="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>"carnumber": "粤B71282",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 w:firstLineChars="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>"carstatus": 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 w:firstLineChars="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>}]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 w:ascii="宋体" w:hAnsi="宋体" w:cs="宋体"/>
          <w:kern w:val="0"/>
          <w:sz w:val="24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25137"/>
      <w:bookmarkStart w:id="33" w:name="_Toc15581"/>
      <w:r>
        <w:rPr>
          <w:rFonts w:hint="eastAsia"/>
          <w:lang w:val="en-US" w:eastAsia="zh-CN"/>
        </w:rPr>
        <w:t>3.1.8 根据设备号获取设备信息</w:t>
      </w:r>
      <w:bookmarkEnd w:id="32"/>
      <w:bookmarkEnd w:id="33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3.1.8.1 接口请求路径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/cmsapi/getTerminalInfo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可空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terminal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设备号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3.1.8.4 接口响应结果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详见下表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1527"/>
        <w:gridCol w:w="2600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2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0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0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terminal</w:t>
            </w:r>
          </w:p>
        </w:tc>
        <w:tc>
          <w:tcPr>
            <w:tcW w:w="1527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00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设备号</w:t>
            </w:r>
          </w:p>
        </w:tc>
        <w:tc>
          <w:tcPr>
            <w:tcW w:w="260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devicetype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527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00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设备类型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名称</w:t>
            </w:r>
          </w:p>
        </w:tc>
        <w:tc>
          <w:tcPr>
            <w:tcW w:w="260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deviceno</w:t>
            </w:r>
          </w:p>
        </w:tc>
        <w:tc>
          <w:tcPr>
            <w:tcW w:w="1527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00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jt808注册用的用户自己定义的设备编号</w:t>
            </w:r>
          </w:p>
        </w:tc>
        <w:tc>
          <w:tcPr>
            <w:tcW w:w="260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factorytype</w:t>
            </w:r>
          </w:p>
        </w:tc>
        <w:tc>
          <w:tcPr>
            <w:tcW w:w="1527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00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厂家类型</w:t>
            </w:r>
          </w:p>
          <w:p>
            <w:pPr>
              <w:ind w:firstLine="0" w:firstLineChars="0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60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0 表示未知 ,17表示gm,20表示hd</w:t>
            </w:r>
          </w:p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21 表示fze ,23表示hb,24表示bsj</w:t>
            </w:r>
          </w:p>
          <w:p>
            <w:pPr>
              <w:ind w:firstLine="0" w:firstLineChars="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26表示hk ,28表示yx,29表示rm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companyname</w:t>
            </w:r>
          </w:p>
        </w:tc>
        <w:tc>
          <w:tcPr>
            <w:tcW w:w="1527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00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设备厂家名字</w:t>
            </w:r>
          </w:p>
        </w:tc>
        <w:tc>
          <w:tcPr>
            <w:tcW w:w="260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sim</w:t>
            </w:r>
          </w:p>
        </w:tc>
        <w:tc>
          <w:tcPr>
            <w:tcW w:w="1527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00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对3g/4g设备有效</w:t>
            </w:r>
          </w:p>
        </w:tc>
        <w:tc>
          <w:tcPr>
            <w:tcW w:w="260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iccid</w:t>
            </w:r>
          </w:p>
        </w:tc>
        <w:tc>
          <w:tcPr>
            <w:tcW w:w="1527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00" w:type="dxa"/>
            <w:vAlign w:val="top"/>
          </w:tcPr>
          <w:p>
            <w:pPr>
              <w:ind w:firstLine="0" w:firstLineChars="0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ICCID</w:t>
            </w:r>
          </w:p>
        </w:tc>
        <w:tc>
          <w:tcPr>
            <w:tcW w:w="260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vAlign w:val="top"/>
          </w:tcPr>
          <w:p>
            <w:pPr>
              <w:widowControl/>
              <w:shd w:val="clear" w:fill="FFFFFF"/>
              <w:spacing w:line="216" w:lineRule="atLeast"/>
              <w:ind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eastAsia="Courier New" w:cs="Courier New" w:asciiTheme="minorAscii" w:hAnsiTheme="minorAscii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channeltotals</w:t>
            </w:r>
          </w:p>
        </w:tc>
        <w:tc>
          <w:tcPr>
            <w:tcW w:w="1527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00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通道个数</w:t>
            </w:r>
          </w:p>
        </w:tc>
        <w:tc>
          <w:tcPr>
            <w:tcW w:w="260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3.1.8.5 请求示例</w:t>
      </w:r>
    </w:p>
    <w:p>
      <w:pPr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</w:t>
      </w:r>
    </w:p>
    <w:p>
      <w:pPr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"terminal": "15814403512"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 w:ascii="宋体" w:hAnsi="宋体"/>
          <w:sz w:val="24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3.1.8.6 返回示例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0,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sg": "成功",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ata": 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"terminal": "15814403512",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840" w:firstLine="42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"channels"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[{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firstLine="42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"terminalId"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"904704994765307904"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firstLine="42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"chnName"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"CH1"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firstLine="42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"chanel_id"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firstLine="42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"gbid"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"34020000001310001001"</w:t>
      </w:r>
    </w:p>
    <w:p>
      <w:pPr>
        <w:widowControl/>
        <w:shd w:val="clear" w:fill="FFFFFE"/>
        <w:spacing w:line="240" w:lineRule="atLeast"/>
        <w:ind w:left="840" w:firstLine="420" w:firstLineChars="0"/>
        <w:jc w:val="left"/>
        <w:rPr>
          <w:rFonts w:hint="eastAsia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}],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" w:eastAsia="zh-CN"/>
        </w:rPr>
        <w:t>devicetype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 "JT808-2013版",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"deviceno": "12223332133",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"factorytype": 21,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"companyname": "厂家",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"sim": "15200121102",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"iccid": "00010022",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widowControl/>
        <w:shd w:val="clear" w:fill="FFFFFF"/>
        <w:spacing w:line="216" w:lineRule="atLeast"/>
        <w:ind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26076"/>
      <w:bookmarkStart w:id="35" w:name="_Toc7095"/>
      <w:r>
        <w:rPr>
          <w:rFonts w:hint="eastAsia"/>
          <w:lang w:val="en-US" w:eastAsia="zh-CN"/>
        </w:rPr>
        <w:t>3.1.9 获取设备历史轨迹</w:t>
      </w:r>
      <w:bookmarkEnd w:id="34"/>
      <w:bookmarkEnd w:id="35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3.1.9.1 接口请求路径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/cmsapi/getHistoryTrack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155"/>
        <w:gridCol w:w="2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可空</w:t>
            </w:r>
          </w:p>
        </w:tc>
        <w:tc>
          <w:tcPr>
            <w:tcW w:w="1155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25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terminal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设备号</w:t>
            </w:r>
          </w:p>
        </w:tc>
        <w:tc>
          <w:tcPr>
            <w:tcW w:w="2253" w:type="dxa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设备号和车牌号至少要填写一个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carnumber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5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车牌号</w:t>
            </w:r>
          </w:p>
        </w:tc>
        <w:tc>
          <w:tcPr>
            <w:tcW w:w="225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设备号和车牌号至少要填写一个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55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开始时间</w:t>
            </w:r>
          </w:p>
        </w:tc>
        <w:tc>
          <w:tcPr>
            <w:tcW w:w="225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55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结束时间</w:t>
            </w:r>
          </w:p>
        </w:tc>
        <w:tc>
          <w:tcPr>
            <w:tcW w:w="225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yyyy-MM-dd HH:mm:ss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注：开始时间和结束时间间隔控制在一周之内，避免因数据体量太大而查询失败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3.1.9.4 接口响应结果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详见下表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6" w:type="dxa"/>
            <w:vAlign w:val="top"/>
          </w:tcPr>
          <w:p>
            <w:pPr>
              <w:ind w:firstLine="0" w:firstLineChars="0"/>
              <w:jc w:val="left"/>
              <w:rPr>
                <w:rFonts w:hint="default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terminal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设备号</w:t>
            </w: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6" w:type="dxa"/>
            <w:vAlign w:val="top"/>
          </w:tcPr>
          <w:p>
            <w:pPr>
              <w:ind w:firstLine="0" w:firstLineChars="0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carstatus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Cs w:val="21"/>
                <w:lang w:val="en-US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</w:rPr>
            </w:pPr>
            <w:r>
              <w:rPr>
                <w:rStyle w:val="18"/>
                <w:rFonts w:hint="eastAsia" w:ascii="宋体" w:hAnsi="宋体" w:cs="宋体"/>
                <w:szCs w:val="21"/>
              </w:rPr>
              <w:t>车辆状态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参考附录3.2.1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left"/>
              <w:rPr>
                <w:rFonts w:hint="default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deptname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组织机构名称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left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lng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Double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</w:rPr>
              <w:t>经度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left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lat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Double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</w:rPr>
              <w:t>纬度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left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altitude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0"/>
                <w:szCs w:val="21"/>
                <w:lang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kern w:val="0"/>
                <w:szCs w:val="21"/>
                <w:lang w:val="en-US" w:eastAsia="zh-CN"/>
              </w:rPr>
              <w:t>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</w:rPr>
              <w:t>高度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left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speed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</w:rPr>
              <w:t>速度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left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direction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</w:rPr>
              <w:t>方向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left"/>
              <w:rPr>
                <w:rFonts w:hint="eastAsia" w:ascii="宋体" w:hAnsi="宋体" w:cs="宋体" w:eastAsiaTheme="minorEastAsia"/>
                <w:kern w:val="2"/>
                <w:sz w:val="21"/>
                <w:szCs w:val="21"/>
                <w:highlight w:val="white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mileage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Double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终端总</w:t>
            </w:r>
            <w:r>
              <w:rPr>
                <w:rStyle w:val="18"/>
                <w:rFonts w:hint="eastAsia" w:ascii="宋体" w:hAnsi="宋体" w:cs="宋体"/>
                <w:szCs w:val="21"/>
              </w:rPr>
              <w:t>里程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left"/>
              <w:rPr>
                <w:rFonts w:hint="eastAsia" w:ascii="宋体" w:hAnsi="宋体" w:cs="宋体" w:eastAsiaTheme="minorEastAsia"/>
                <w:kern w:val="2"/>
                <w:sz w:val="21"/>
                <w:szCs w:val="21"/>
                <w:highlight w:val="white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summileage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Double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eastAsia="宋体" w:cs="宋体"/>
                <w:szCs w:val="21"/>
                <w:lang w:val="en-US" w:eastAsia="zh-CN"/>
              </w:rPr>
              <w:t>行驶</w:t>
            </w:r>
            <w:r>
              <w:rPr>
                <w:rStyle w:val="18"/>
                <w:rFonts w:hint="eastAsia" w:ascii="宋体" w:hAnsi="宋体" w:cs="宋体"/>
                <w:szCs w:val="21"/>
              </w:rPr>
              <w:t>里程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宋体"/>
                <w:szCs w:val="21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left"/>
              <w:rPr>
                <w:rFonts w:hint="eastAsia" w:ascii="宋体" w:hAnsi="宋体" w:cs="宋体" w:eastAsiaTheme="minorEastAsia"/>
                <w:kern w:val="2"/>
                <w:sz w:val="21"/>
                <w:szCs w:val="21"/>
                <w:highlight w:val="white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highlight w:val="white"/>
                <w:lang w:val="en-US" w:eastAsia="zh-CN"/>
              </w:rPr>
              <w:t>pfmmileage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Double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平台总里程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left"/>
              <w:rPr>
                <w:rFonts w:hint="eastAsia" w:ascii="宋体" w:hAnsi="宋体" w:cs="宋体" w:eastAsiaTheme="minorEastAsia"/>
                <w:kern w:val="2"/>
                <w:sz w:val="21"/>
                <w:szCs w:val="21"/>
                <w:highlight w:val="white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gpstime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</w:rPr>
              <w:t>Gps时间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按照YYMMHHMMHHSS格式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left"/>
              <w:rPr>
                <w:rFonts w:hint="eastAsia" w:ascii="宋体" w:hAnsi="宋体" w:cs="宋体" w:eastAsiaTheme="minorEastAsia"/>
                <w:kern w:val="2"/>
                <w:sz w:val="21"/>
                <w:szCs w:val="21"/>
                <w:highlight w:val="lightGray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gpsflag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0"/>
                <w:szCs w:val="21"/>
                <w:lang w:val="en-US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gps是否有效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0为无效,1为有效,2为上次信号有效时的位置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left"/>
              <w:rPr>
                <w:rFonts w:hint="default" w:ascii="宋体" w:hAnsi="宋体" w:cs="宋体" w:eastAsiaTheme="minorEastAsia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highlight w:val="white"/>
                <w:lang w:val="en-US" w:eastAsia="zh-CN"/>
              </w:rPr>
              <w:t>acc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Cs w:val="21"/>
                <w:lang w:val="en-US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 w:eastAsiaTheme="minorEastAsia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highlight w:val="white"/>
                <w:lang w:val="en-US" w:eastAsia="zh-CN"/>
              </w:rPr>
              <w:t>Acc状态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0：关 1：开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left"/>
              <w:rPr>
                <w:rFonts w:hint="eastAsia" w:ascii="宋体" w:hAnsi="宋体" w:cs="宋体" w:eastAsiaTheme="minorEastAsia"/>
                <w:kern w:val="2"/>
                <w:sz w:val="21"/>
                <w:szCs w:val="21"/>
                <w:highlight w:val="white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createtime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0"/>
                <w:szCs w:val="21"/>
                <w:lang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kern w:val="0"/>
                <w:szCs w:val="21"/>
                <w:lang w:val="en-US" w:eastAsia="zh-CN"/>
              </w:rPr>
              <w:t>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</w:rPr>
              <w:t>更新时间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widowControl/>
              <w:shd w:val="clear" w:fill="FFFFFF"/>
              <w:spacing w:line="216" w:lineRule="atLeast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whit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satlSgn</w:t>
            </w:r>
          </w:p>
        </w:tc>
        <w:tc>
          <w:tcPr>
            <w:tcW w:w="1537" w:type="dxa"/>
            <w:vAlign w:val="top"/>
          </w:tcPr>
          <w:p>
            <w:pPr>
              <w:ind w:firstLine="210" w:firstLineChars="10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lang w:val="en" w:eastAsia="zh-CN" w:bidi="ar-SA"/>
              </w:rPr>
            </w:pPr>
            <w:r>
              <w:rPr>
                <w:rFonts w:hint="eastAsia" w:asciiTheme="minorEastAsia" w:hAnsiTheme="minorEastAsia" w:cstheme="minorEastAsia"/>
                <w:color w:val="auto"/>
                <w:kern w:val="0"/>
                <w:szCs w:val="21"/>
                <w:lang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color w:val="auto"/>
                <w:kern w:val="0"/>
                <w:szCs w:val="21"/>
                <w:lang w:val="en-US" w:eastAsia="zh-CN"/>
              </w:rPr>
              <w:t>tring</w:t>
            </w:r>
          </w:p>
        </w:tc>
        <w:tc>
          <w:tcPr>
            <w:tcW w:w="2623" w:type="dxa"/>
            <w:vAlign w:val="top"/>
          </w:tcPr>
          <w:p>
            <w:pPr>
              <w:ind w:firstLine="840" w:firstLineChars="40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定位信号强度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platAlarm</w:t>
            </w:r>
          </w:p>
          <w:p>
            <w:pPr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white"/>
                <w:u w:val="single"/>
                <w:lang w:val="en-US" w:eastAsia="zh-CN" w:bidi="ar-SA"/>
              </w:rPr>
            </w:pP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lang w:val="en" w:eastAsia="zh-CN" w:bidi="ar-SA"/>
              </w:rPr>
            </w:pPr>
            <w:r>
              <w:rPr>
                <w:rFonts w:hint="eastAsia" w:asciiTheme="minorEastAsia" w:hAnsiTheme="minorEastAsia" w:cstheme="minorEastAsia"/>
                <w:color w:val="auto"/>
                <w:kern w:val="0"/>
                <w:szCs w:val="21"/>
                <w:lang w:val="en-US" w:eastAsia="zh-CN"/>
              </w:rPr>
              <w:t>Json 数组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平台报警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default" w:ascii="宋体" w:hAnsi="宋体" w:cs="宋体" w:eastAsiaTheme="minorEastAsia"/>
                <w:color w:val="auto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  <w:t>是一组数字，里面为报警的编号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deviceAlarm</w:t>
            </w:r>
          </w:p>
          <w:p>
            <w:pPr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white"/>
                <w:lang w:val="en-US" w:eastAsia="zh-CN" w:bidi="ar-SA"/>
              </w:rPr>
            </w:pP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lang w:val="en" w:eastAsia="zh-CN" w:bidi="ar-SA"/>
              </w:rPr>
            </w:pPr>
            <w:r>
              <w:rPr>
                <w:rFonts w:hint="eastAsia" w:asciiTheme="minorEastAsia" w:hAnsiTheme="minorEastAsia" w:cstheme="minorEastAsia"/>
                <w:color w:val="auto"/>
                <w:kern w:val="0"/>
                <w:szCs w:val="21"/>
                <w:lang w:val="en-US" w:eastAsia="zh-CN"/>
              </w:rPr>
              <w:t>Json 数组</w:t>
            </w:r>
          </w:p>
        </w:tc>
        <w:tc>
          <w:tcPr>
            <w:tcW w:w="2623" w:type="dxa"/>
            <w:vAlign w:val="top"/>
          </w:tcPr>
          <w:p>
            <w:pPr>
              <w:ind w:firstLine="840" w:firstLineChars="40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设备报警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color w:val="auto"/>
                <w:szCs w:val="21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  <w:t>是一组数字，里面为报警的编号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left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highlight w:val="whit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Cs w:val="21"/>
                <w:highlight w:val="white"/>
                <w:lang w:val="en-US" w:eastAsia="zh-CN"/>
              </w:rPr>
              <w:t>weight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val="en-US" w:eastAsia="zh-CN"/>
              </w:rPr>
              <w:t>Double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  <w:t>载重值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left"/>
              <w:rPr>
                <w:rFonts w:hint="eastAsia" w:ascii="宋体" w:hAnsi="宋体" w:cs="宋体" w:eastAsiaTheme="minorEastAsia"/>
                <w:color w:val="auto"/>
                <w:kern w:val="2"/>
                <w:sz w:val="21"/>
                <w:szCs w:val="21"/>
                <w:highlight w:val="whit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Cs w:val="21"/>
                <w:highlight w:val="white"/>
                <w:lang w:val="en-US" w:eastAsia="zh-CN"/>
              </w:rPr>
              <w:t>oil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color w:val="auto"/>
                <w:kern w:val="0"/>
                <w:sz w:val="21"/>
                <w:szCs w:val="21"/>
                <w:lang w:val="en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val="en-US" w:eastAsia="zh-CN"/>
              </w:rPr>
              <w:t>Double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  <w:t>油量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6" w:type="dxa"/>
            <w:vAlign w:val="top"/>
          </w:tcPr>
          <w:p>
            <w:pPr>
              <w:ind w:firstLine="0" w:firstLineChars="0"/>
              <w:jc w:val="left"/>
              <w:rPr>
                <w:rFonts w:hint="eastAsia" w:asciiTheme="minorEastAsia" w:hAnsiTheme="minorEastAsia" w:cstheme="minorEastAsia"/>
                <w:color w:val="auto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highlight w:val="white"/>
                <w:lang w:val="en-US" w:eastAsia="zh-CN"/>
              </w:rPr>
              <w:t>oilAd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cs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kern w:val="0"/>
                <w:szCs w:val="21"/>
                <w:lang w:val="en-US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</w:pPr>
            <w:r>
              <w:rPr>
                <w:rStyle w:val="18"/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油量AD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default" w:ascii="宋体" w:hAnsi="宋体" w:cs="宋体"/>
                <w:color w:val="auto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  <w:t>油耗车辆才具有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widowControl/>
              <w:shd w:val="clear" w:fill="FFFFFF"/>
              <w:spacing w:line="216" w:lineRule="atLeast"/>
              <w:ind w:firstLine="0" w:firstLineChars="0"/>
              <w:jc w:val="left"/>
              <w:rPr>
                <w:rFonts w:hint="eastAsia" w:asciiTheme="minorEastAsia" w:hAnsiTheme="minorEastAsia" w:cstheme="minorEastAsia"/>
                <w:color w:val="auto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commSgn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cs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kern w:val="0"/>
                <w:szCs w:val="21"/>
                <w:lang w:val="en-US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</w:pPr>
            <w:r>
              <w:rPr>
                <w:rStyle w:val="18"/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网络信号强度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widowControl/>
              <w:shd w:val="clear" w:fill="FFFFFF"/>
              <w:spacing w:line="216" w:lineRule="atLeast"/>
              <w:ind w:firstLine="0" w:firstLineChars="0"/>
              <w:jc w:val="left"/>
              <w:rPr>
                <w:rFonts w:hint="default" w:asciiTheme="minorEastAsia" w:hAnsiTheme="minorEastAsia" w:cstheme="minorEastAsia"/>
                <w:color w:val="auto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highlight w:val="white"/>
                <w:lang w:val="en-US" w:eastAsia="zh-CN"/>
              </w:rPr>
              <w:t>rotate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cs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kern w:val="0"/>
                <w:szCs w:val="21"/>
                <w:lang w:val="en-US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default" w:asciiTheme="minorEastAsia" w:hAnsiTheme="minorEastAsia" w:cstheme="minorEastAsia"/>
                <w:color w:val="auto"/>
                <w:szCs w:val="21"/>
                <w:lang w:val="en-US" w:eastAsia="zh-CN"/>
              </w:rPr>
            </w:pPr>
            <w:r>
              <w:rPr>
                <w:rStyle w:val="18"/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正反转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default" w:ascii="宋体" w:hAnsi="宋体" w:cs="宋体"/>
                <w:color w:val="auto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  <w:t>0：未知 1：正传（空车） 2：反转（重车）3：停转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left"/>
              <w:rPr>
                <w:rFonts w:hint="eastAsia" w:asciiTheme="minorEastAsia" w:hAnsiTheme="minorEastAsia" w:cstheme="minorEastAsia"/>
                <w:color w:val="auto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highlight w:val="white"/>
                <w:lang w:val="en-US" w:eastAsia="zh-CN"/>
              </w:rPr>
              <w:t>driverName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cs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kern w:val="0"/>
                <w:szCs w:val="21"/>
                <w:lang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color w:val="auto"/>
                <w:kern w:val="0"/>
                <w:szCs w:val="21"/>
                <w:lang w:val="en-US" w:eastAsia="zh-CN"/>
              </w:rPr>
              <w:t>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</w:pPr>
            <w:r>
              <w:rPr>
                <w:rStyle w:val="18"/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司机姓名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left"/>
              <w:rPr>
                <w:rFonts w:hint="eastAsia" w:asciiTheme="minorEastAsia" w:hAnsiTheme="minorEastAsia" w:cstheme="minorEastAsia"/>
                <w:color w:val="auto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highlight w:val="white"/>
                <w:lang w:val="en-US" w:eastAsia="zh-CN"/>
              </w:rPr>
              <w:t>carsign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cstheme="minorEastAsia"/>
                <w:color w:val="auto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kern w:val="0"/>
                <w:szCs w:val="21"/>
                <w:lang w:val="en-US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</w:pPr>
            <w:r>
              <w:rPr>
                <w:rStyle w:val="18"/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车辆外部状态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当前是16进制数值，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转换成2进制后如下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从右到左的含义依次为（1有效）：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近光灯信号,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远光灯信号,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右转向灯信号,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左转向灯信号,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制动信号,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倒档信号,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雾灯信号,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示廓灯,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喇叭信号,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空调状态,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空挡信号,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缓速器工作,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ABS 工作,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加热器工作,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6"/>
                <w:szCs w:val="16"/>
                <w:shd w:val="clear" w:fill="FFFFFF"/>
              </w:rPr>
              <w:t>离合器状态,…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left"/>
              <w:rPr>
                <w:rFonts w:hint="default" w:asciiTheme="minorEastAsia" w:hAnsiTheme="minorEastAsia" w:cstheme="minorEastAsia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highlight w:val="white"/>
                <w:lang w:val="en-US" w:eastAsia="zh-CN"/>
              </w:rPr>
              <w:t>status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Cs w:val="21"/>
                <w:lang w:val="en-US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Style w:val="18"/>
                <w:rFonts w:hint="eastAsia" w:asciiTheme="minorEastAsia" w:hAnsiTheme="minorEastAsia" w:cstheme="minorEastAsia"/>
                <w:szCs w:val="21"/>
                <w:lang w:val="en-US" w:eastAsia="zh-CN"/>
              </w:rPr>
              <w:t>车辆状态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当前是16进制数值，转换成二进制字符串。低位到高位依次为：</w:t>
            </w:r>
          </w:p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0(ACC：0关，1开)，</w:t>
            </w:r>
          </w:p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1(0未定位，1定位)，</w:t>
            </w:r>
          </w:p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2(0北纬，1南纬)，</w:t>
            </w:r>
          </w:p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3(0东经，1西经)，</w:t>
            </w:r>
          </w:p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4(0营运，1停运)，</w:t>
            </w:r>
          </w:p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5(0经纬度未经保密插件加密，1经纬度已经保密插件加密)，</w:t>
            </w:r>
          </w:p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6-7(保留)，</w:t>
            </w:r>
          </w:p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8-9(合在一起：00空车，01半载，10保留，11满载)，</w:t>
            </w:r>
          </w:p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10(车辆油路:0正常，1断开)，</w:t>
            </w:r>
          </w:p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11(车辆电路:0正常，1断开)，</w:t>
            </w:r>
          </w:p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12(0车门解锁，1车门加锁)，</w:t>
            </w:r>
          </w:p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13(门1开/前门：0关，1开)，</w:t>
            </w:r>
          </w:p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14(门2开/中门：0关，1开)，</w:t>
            </w:r>
          </w:p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15(门3开/后门：0关，1开)，</w:t>
            </w:r>
          </w:p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16(门4开/驾驶席门：0关，1开)，</w:t>
            </w:r>
          </w:p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17(门5开：0关，1开)，</w:t>
            </w:r>
          </w:p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18(使用GPS卫星进行定位：0未使用，1使用)，</w:t>
            </w:r>
          </w:p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19(使用北斗卫星进行定位：0未使用，1使用)，</w:t>
            </w:r>
          </w:p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20(使用GLONASS卫星进行定位：0未使用，1使用)，</w:t>
            </w:r>
          </w:p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21(使用Galileo卫星进行定位：0未使用，1使用)，</w:t>
            </w:r>
          </w:p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22-31(保留)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alarmDesc</w:t>
            </w:r>
          </w:p>
          <w:p>
            <w:pPr>
              <w:ind w:firstLine="0" w:firstLineChars="0"/>
              <w:jc w:val="left"/>
              <w:rPr>
                <w:rFonts w:hint="eastAsia" w:asciiTheme="minorEastAsia" w:hAnsiTheme="minorEastAsia" w:cstheme="minorEastAsia"/>
                <w:color w:val="auto"/>
                <w:szCs w:val="21"/>
                <w:highlight w:val="white"/>
                <w:lang w:val="en-US" w:eastAsia="zh-CN"/>
              </w:rPr>
            </w:pP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cs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kern w:val="0"/>
                <w:szCs w:val="21"/>
                <w:lang w:val="en-US" w:eastAsia="zh-CN"/>
              </w:rPr>
              <w:t>Json 数组字符串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default" w:asciiTheme="minorEastAsia" w:hAnsiTheme="minorEastAsia" w:cstheme="minorEastAsia"/>
                <w:color w:val="auto"/>
                <w:szCs w:val="21"/>
                <w:lang w:val="en-US" w:eastAsia="zh-CN"/>
              </w:rPr>
            </w:pPr>
            <w:r>
              <w:rPr>
                <w:rStyle w:val="18"/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报警名称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8F8F8"/>
                <w:lang w:val="en-US" w:eastAsia="zh-CN"/>
              </w:rPr>
              <w:t>当前报警的名称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batch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cstheme="minorEastAsia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kern w:val="0"/>
                <w:szCs w:val="21"/>
                <w:lang w:val="en-US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default" w:asciiTheme="minorEastAsia" w:hAnsiTheme="minorEastAsia" w:cstheme="minorEastAsia"/>
                <w:color w:val="auto"/>
                <w:szCs w:val="21"/>
                <w:lang w:val="en-US" w:eastAsia="zh-CN"/>
              </w:rPr>
            </w:pPr>
            <w:r>
              <w:rPr>
                <w:rStyle w:val="18"/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是否补传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8F8F8"/>
                <w:lang w:val="en-US" w:eastAsia="zh-CN"/>
              </w:rPr>
              <w:t>0：非补传</w:t>
            </w:r>
          </w:p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8F8F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8F8F8"/>
                <w:lang w:val="en-US" w:eastAsia="zh-CN"/>
              </w:rPr>
              <w:t>1：补传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3.1.9.5 请求示例</w:t>
      </w:r>
    </w:p>
    <w:p>
      <w:pPr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</w:t>
      </w:r>
    </w:p>
    <w:p>
      <w:pPr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"startTime": "2018-03-17 11:49:51",</w:t>
      </w:r>
    </w:p>
    <w:p>
      <w:pPr>
        <w:ind w:firstLine="89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"endTime": "2018-03-17 11:50:21",</w:t>
      </w:r>
    </w:p>
    <w:p>
      <w:pPr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"terminal": "13700000007",</w:t>
      </w:r>
    </w:p>
    <w:p>
      <w:pPr>
        <w:ind w:firstLine="48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</w:rPr>
        <w:t>"</w:t>
      </w:r>
      <w:r>
        <w:rPr>
          <w:rFonts w:hint="eastAsia" w:ascii="宋体" w:hAnsi="宋体"/>
          <w:kern w:val="0"/>
          <w:szCs w:val="21"/>
        </w:rPr>
        <w:t>carnumber</w:t>
      </w:r>
      <w:r>
        <w:rPr>
          <w:rFonts w:hint="eastAsia" w:ascii="宋体" w:hAnsi="宋体"/>
          <w:sz w:val="24"/>
        </w:rPr>
        <w:t>"</w:t>
      </w:r>
      <w:r>
        <w:rPr>
          <w:rFonts w:hint="eastAsia" w:ascii="宋体" w:hAnsi="宋体"/>
          <w:sz w:val="24"/>
          <w:lang w:val="en-US" w:eastAsia="zh-CN"/>
        </w:rPr>
        <w:t xml:space="preserve">: </w:t>
      </w:r>
      <w:r>
        <w:rPr>
          <w:rFonts w:hint="eastAsia" w:ascii="宋体" w:hAnsi="宋体"/>
          <w:sz w:val="24"/>
        </w:rPr>
        <w:t>"</w:t>
      </w:r>
      <w:r>
        <w:rPr>
          <w:rFonts w:hint="eastAsia" w:ascii="宋体" w:hAnsi="宋体"/>
          <w:sz w:val="24"/>
          <w:lang w:val="en-US" w:eastAsia="zh-CN"/>
        </w:rPr>
        <w:t>测B11122</w:t>
      </w:r>
      <w:r>
        <w:rPr>
          <w:rFonts w:hint="eastAsia" w:ascii="宋体" w:hAnsi="宋体"/>
          <w:sz w:val="24"/>
        </w:rPr>
        <w:t>"</w:t>
      </w:r>
    </w:p>
    <w:p>
      <w:pPr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3.1.9.6 返回示例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ind w:left="420"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widowControl/>
        <w:shd w:val="clear" w:fill="FFFFFF"/>
        <w:spacing w:line="216" w:lineRule="atLeast"/>
        <w:ind w:left="840" w:firstLine="420" w:firstLineChars="0"/>
        <w:jc w:val="left"/>
        <w:rPr>
          <w:rFonts w:hint="eastAsia" w:asciiTheme="minorEastAsia" w:hAnsiTheme="minorEastAsia" w:cstheme="minorEastAsia"/>
          <w:color w:val="A31515"/>
          <w:kern w:val="0"/>
          <w:szCs w:val="21"/>
          <w:shd w:val="clear" w:fill="FFFFFF"/>
          <w:lang w:bidi="ar"/>
        </w:rPr>
      </w:pPr>
      <w:r>
        <w:rPr>
          <w:rFonts w:hint="eastAsia" w:asciiTheme="minorEastAsia" w:hAnsiTheme="minorEastAsia" w:cstheme="minorEastAsia"/>
          <w:color w:val="A31515"/>
          <w:kern w:val="0"/>
          <w:szCs w:val="21"/>
          <w:shd w:val="clear" w:fill="FFFFFF"/>
          <w:lang w:bidi="ar"/>
        </w:rPr>
        <w:t>"</w:t>
      </w:r>
      <w:r>
        <w:rPr>
          <w:rFonts w:hint="eastAsia" w:asciiTheme="minorEastAsia" w:hAnsiTheme="minorEastAsia" w:cstheme="minorEastAsia"/>
          <w:color w:val="A31515"/>
          <w:kern w:val="0"/>
          <w:szCs w:val="21"/>
          <w:shd w:val="clear" w:fill="FFFFFF"/>
          <w:lang w:val="en-US" w:eastAsia="zh-CN" w:bidi="ar"/>
        </w:rPr>
        <w:t>c</w:t>
      </w:r>
      <w:r>
        <w:rPr>
          <w:rFonts w:hint="eastAsia" w:asciiTheme="minorEastAsia" w:hAnsiTheme="minorEastAsia" w:cstheme="minorEastAsia"/>
          <w:color w:val="A31515"/>
          <w:kern w:val="0"/>
          <w:szCs w:val="21"/>
          <w:shd w:val="clear" w:fill="FFFFFF"/>
          <w:lang w:bidi="ar"/>
        </w:rPr>
        <w:t>ode": 0,</w:t>
      </w:r>
    </w:p>
    <w:p>
      <w:pPr>
        <w:widowControl/>
        <w:shd w:val="clear" w:fill="FFFFFF"/>
        <w:spacing w:line="216" w:lineRule="atLeast"/>
        <w:ind w:left="840" w:firstLine="420" w:firstLineChars="0"/>
        <w:jc w:val="left"/>
        <w:rPr>
          <w:rFonts w:hint="eastAsia" w:asciiTheme="minorEastAsia" w:hAnsiTheme="minorEastAsia" w:cstheme="minorEastAsia"/>
          <w:color w:val="A31515"/>
          <w:kern w:val="0"/>
          <w:szCs w:val="21"/>
          <w:shd w:val="clear" w:fill="FFFFFF"/>
          <w:lang w:bidi="ar"/>
        </w:rPr>
      </w:pPr>
      <w:r>
        <w:rPr>
          <w:rFonts w:hint="eastAsia" w:asciiTheme="minorEastAsia" w:hAnsiTheme="minorEastAsia" w:cstheme="minorEastAsia"/>
          <w:color w:val="A31515"/>
          <w:kern w:val="0"/>
          <w:szCs w:val="21"/>
          <w:shd w:val="clear" w:fill="FFFFFF"/>
          <w:lang w:bidi="ar"/>
        </w:rPr>
        <w:t>"</w:t>
      </w:r>
      <w:r>
        <w:rPr>
          <w:rFonts w:hint="eastAsia" w:asciiTheme="minorEastAsia" w:hAnsiTheme="minorEastAsia" w:cstheme="minorEastAsia"/>
          <w:color w:val="A31515"/>
          <w:kern w:val="0"/>
          <w:szCs w:val="21"/>
          <w:shd w:val="clear" w:fill="FFFFFF"/>
          <w:lang w:val="en-US" w:eastAsia="zh-CN" w:bidi="ar"/>
        </w:rPr>
        <w:t>m</w:t>
      </w:r>
      <w:r>
        <w:rPr>
          <w:rFonts w:hint="eastAsia" w:asciiTheme="minorEastAsia" w:hAnsiTheme="minorEastAsia" w:cstheme="minorEastAsia"/>
          <w:color w:val="A31515"/>
          <w:kern w:val="0"/>
          <w:szCs w:val="21"/>
          <w:shd w:val="clear" w:fill="FFFFFF"/>
          <w:lang w:bidi="ar"/>
        </w:rPr>
        <w:t>sg": "成功",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ind w:left="840"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bidi="ar"/>
        </w:rPr>
      </w:pPr>
      <w:r>
        <w:rPr>
          <w:rFonts w:hint="eastAsia" w:asciiTheme="minorEastAsia" w:hAnsiTheme="minorEastAsia" w:cstheme="minorEastAsia"/>
          <w:color w:val="A31515"/>
          <w:kern w:val="0"/>
          <w:szCs w:val="21"/>
          <w:shd w:val="clear" w:fill="FFFFFF"/>
          <w:lang w:bidi="ar"/>
        </w:rPr>
        <w:t>"</w:t>
      </w:r>
      <w:r>
        <w:rPr>
          <w:rFonts w:hint="eastAsia" w:asciiTheme="minorEastAsia" w:hAnsiTheme="minorEastAsia" w:cstheme="minorEastAsia"/>
          <w:color w:val="A31515"/>
          <w:kern w:val="0"/>
          <w:szCs w:val="21"/>
          <w:shd w:val="clear" w:fill="FFFFFF"/>
          <w:lang w:val="en-US" w:eastAsia="zh-CN" w:bidi="ar"/>
        </w:rPr>
        <w:t>data</w:t>
      </w:r>
      <w:r>
        <w:rPr>
          <w:rFonts w:hint="eastAsia" w:asciiTheme="minorEastAsia" w:hAnsiTheme="minorEastAsia" w:cstheme="minorEastAsia"/>
          <w:color w:val="A31515"/>
          <w:kern w:val="0"/>
          <w:szCs w:val="21"/>
          <w:shd w:val="clear" w:fill="FFFFFF"/>
          <w:lang w:bidi="ar"/>
        </w:rPr>
        <w:t xml:space="preserve">": </w:t>
      </w:r>
      <w:r>
        <w:rPr>
          <w:rFonts w:hint="eastAsia" w:asciiTheme="minorEastAsia" w:hAnsiTheme="minorEastAsia" w:cstheme="minorEastAsia"/>
          <w:color w:val="A31515"/>
          <w:kern w:val="0"/>
          <w:szCs w:val="21"/>
          <w:shd w:val="clear" w:fill="FFFFFF"/>
          <w:lang w:val="en-US" w:eastAsia="zh-CN" w:bidi="ar"/>
        </w:rPr>
        <w:t>[{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            "acc": 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           "altitude": "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92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           "drivername"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张小鹏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deviceAlarm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[]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platAlarm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[]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commSgn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35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speed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"gpsflag"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oil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Theme="minorEastAsia" w:hAnsi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.0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carstatus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lat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22</w:t>
      </w:r>
      <w:r>
        <w:rPr>
          <w:rFonts w:hint="eastAsia" w:asciiTheme="minorEastAsia" w:hAnsi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.58355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direction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mileage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27.2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createTime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"2024-03-17 16:49:43"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lng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112.5896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summileage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1.96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pfmileage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3165.2563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weight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98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terminal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13700000001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bussiness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deptname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车辆管理平台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satlSgn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gpstime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20240312125832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 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status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786435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ind w:left="840"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4618"/>
      <w:bookmarkStart w:id="37" w:name="_Toc23379"/>
      <w:r>
        <w:rPr>
          <w:rFonts w:hint="eastAsia"/>
          <w:lang w:val="en-US" w:eastAsia="zh-CN"/>
        </w:rPr>
        <w:t>3.1.10 查询设备历史录像记录</w:t>
      </w:r>
      <w:bookmarkEnd w:id="36"/>
      <w:bookmarkEnd w:id="3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/>
          <w:lang w:val="en-US" w:eastAsia="zh-CN"/>
        </w:rPr>
        <w:t>查</w:t>
      </w:r>
      <w:r>
        <w:rPr>
          <w:rFonts w:hint="eastAsia" w:ascii="宋体" w:hAnsi="宋体"/>
        </w:rPr>
        <w:t>询设备历史录像列表。</w:t>
      </w:r>
      <w:r>
        <w:rPr>
          <w:rFonts w:hint="eastAsia" w:ascii="宋体" w:hAnsi="宋体"/>
          <w:lang w:val="en-US" w:eastAsia="zh-CN"/>
        </w:rPr>
        <w:t>使用注意该http请求历史列表的时候，时间不宜过长，如果列表过多，HTTP请求可能会超时。一般不要超过6个小时的时间。如果查询时间比较长，建议分段进行查询，然后对结果进行去重处理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接口请求路径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/cmsapi/queryTerminalFileList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接口请求方式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1619"/>
        <w:gridCol w:w="960"/>
        <w:gridCol w:w="172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19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6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可空</w:t>
            </w:r>
          </w:p>
        </w:tc>
        <w:tc>
          <w:tcPr>
            <w:tcW w:w="172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0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terminal</w:t>
            </w:r>
          </w:p>
        </w:tc>
        <w:tc>
          <w:tcPr>
            <w:tcW w:w="16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21" w:type="dxa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设备号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21" w:type="dxa"/>
            <w:vAlign w:val="center"/>
          </w:tcPr>
          <w:p>
            <w:pPr>
              <w:spacing w:line="335" w:lineRule="atLeast"/>
              <w:ind w:firstLine="0" w:firstLineChars="0"/>
              <w:jc w:val="center"/>
              <w:rPr>
                <w:rFonts w:hint="eastAsia" w:ascii="宋体" w:hAnsi="宋体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通道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号</w:t>
            </w:r>
          </w:p>
        </w:tc>
        <w:tc>
          <w:tcPr>
            <w:tcW w:w="2602" w:type="dxa"/>
            <w:vAlign w:val="center"/>
          </w:tcPr>
          <w:p>
            <w:pPr>
              <w:spacing w:line="335" w:lineRule="atLeast"/>
              <w:ind w:firstLine="0" w:firstLineChars="0"/>
              <w:jc w:val="left"/>
              <w:rPr>
                <w:rFonts w:hint="default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1：</w:t>
            </w:r>
            <w:r>
              <w:rPr>
                <w:rFonts w:hint="eastAsia" w:ascii="宋体" w:hAnsi="宋体" w:cs="宋体"/>
                <w:kern w:val="0"/>
                <w:szCs w:val="21"/>
              </w:rPr>
              <w:t>通道一 2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Cs w:val="21"/>
              </w:rPr>
              <w:t>通道二 3</w:t>
            </w: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Cs w:val="21"/>
              </w:rPr>
              <w:t>通道三 4</w:t>
            </w: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Cs w:val="21"/>
              </w:rPr>
              <w:t>通道四</w:t>
            </w:r>
            <w:ins w:id="2" w:author="suppo" w:date="2024-04-02T14:42:48Z">
              <w:r>
                <w:rPr>
                  <w:rFonts w:hint="eastAsia" w:ascii="宋体" w:hAnsi="宋体" w:cs="宋体"/>
                  <w:kern w:val="0"/>
                  <w:szCs w:val="21"/>
                  <w:lang w:val="en-US" w:eastAsia="zh-CN"/>
                </w:rPr>
                <w:t xml:space="preserve"> </w:t>
              </w:r>
            </w:ins>
            <w:ins w:id="3" w:author="suppo" w:date="2024-04-02T14:42:49Z">
              <w:r>
                <w:rPr>
                  <w:rFonts w:hint="eastAsia" w:ascii="宋体" w:hAnsi="宋体" w:cs="宋体"/>
                  <w:kern w:val="0"/>
                  <w:szCs w:val="21"/>
                  <w:lang w:val="en-US" w:eastAsia="zh-CN"/>
                </w:rPr>
                <w:t>0</w:t>
              </w:r>
            </w:ins>
            <w:ins w:id="4" w:author="suppo" w:date="2024-04-02T14:42:50Z">
              <w:r>
                <w:rPr>
                  <w:rFonts w:hint="eastAsia" w:ascii="宋体" w:hAnsi="宋体" w:cs="宋体"/>
                  <w:kern w:val="0"/>
                  <w:szCs w:val="21"/>
                  <w:lang w:val="en-US" w:eastAsia="zh-CN"/>
                </w:rPr>
                <w:t>：</w:t>
              </w:r>
            </w:ins>
            <w:ins w:id="5" w:author="suppo" w:date="2024-04-02T14:42:55Z">
              <w:r>
                <w:rPr>
                  <w:rFonts w:hint="eastAsia" w:ascii="宋体" w:hAnsi="宋体" w:cs="宋体"/>
                  <w:kern w:val="0"/>
                  <w:szCs w:val="21"/>
                  <w:lang w:val="en-US" w:eastAsia="zh-CN"/>
                </w:rPr>
                <w:t>所有</w:t>
              </w:r>
            </w:ins>
            <w:ins w:id="6" w:author="suppo" w:date="2024-04-02T14:43:02Z">
              <w:r>
                <w:rPr>
                  <w:rFonts w:hint="eastAsia" w:ascii="宋体" w:hAnsi="宋体" w:cs="宋体"/>
                  <w:kern w:val="0"/>
                  <w:szCs w:val="21"/>
                  <w:lang w:val="en-US" w:eastAsia="zh-CN"/>
                </w:rPr>
                <w:t>通道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vedioType</w:t>
            </w:r>
          </w:p>
        </w:tc>
        <w:tc>
          <w:tcPr>
            <w:tcW w:w="16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2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数据类型</w:t>
            </w:r>
          </w:p>
        </w:tc>
        <w:tc>
          <w:tcPr>
            <w:tcW w:w="2602" w:type="dxa"/>
            <w:vAlign w:val="top"/>
          </w:tcPr>
          <w:p>
            <w:pPr>
              <w:pStyle w:val="21"/>
              <w:ind w:firstLine="0" w:firstLineChars="0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Cs w:val="21"/>
              </w:rPr>
              <w:t xml:space="preserve">0：音视频 </w:t>
            </w:r>
            <w:r>
              <w:rPr>
                <w:rFonts w:hint="eastAsia" w:cs="宋体"/>
                <w:kern w:val="0"/>
                <w:szCs w:val="21"/>
                <w:lang w:val="en-US" w:eastAsia="zh-CN"/>
              </w:rPr>
              <w:t>1：</w:t>
            </w:r>
            <w:r>
              <w:rPr>
                <w:rFonts w:hint="eastAsia" w:cs="宋体"/>
                <w:kern w:val="0"/>
                <w:szCs w:val="21"/>
              </w:rPr>
              <w:t>视频 2</w:t>
            </w:r>
            <w:r>
              <w:rPr>
                <w:rFonts w:hint="eastAsia" w:cs="宋体"/>
                <w:kern w:val="0"/>
                <w:szCs w:val="21"/>
                <w:lang w:eastAsia="zh-CN"/>
              </w:rPr>
              <w:t>：</w:t>
            </w:r>
            <w:r>
              <w:rPr>
                <w:rFonts w:hint="eastAsia" w:cs="宋体"/>
                <w:kern w:val="0"/>
                <w:szCs w:val="21"/>
              </w:rPr>
              <w:t>双向对讲 3</w:t>
            </w:r>
            <w:r>
              <w:rPr>
                <w:rFonts w:hint="eastAsia" w:cs="宋体"/>
                <w:kern w:val="0"/>
                <w:szCs w:val="21"/>
                <w:lang w:eastAsia="zh-CN"/>
              </w:rPr>
              <w:t>：</w:t>
            </w:r>
            <w:r>
              <w:rPr>
                <w:rFonts w:hint="eastAsia" w:cs="宋体"/>
                <w:kern w:val="0"/>
                <w:szCs w:val="21"/>
              </w:rPr>
              <w:t>监听 4</w:t>
            </w:r>
            <w:r>
              <w:rPr>
                <w:rFonts w:hint="eastAsia" w:cs="宋体"/>
                <w:kern w:val="0"/>
                <w:szCs w:val="21"/>
                <w:lang w:eastAsia="zh-CN"/>
              </w:rPr>
              <w:t>：</w:t>
            </w:r>
            <w:r>
              <w:rPr>
                <w:rFonts w:hint="eastAsia" w:cs="宋体"/>
                <w:kern w:val="0"/>
                <w:szCs w:val="21"/>
              </w:rPr>
              <w:t>中心广播 5</w:t>
            </w:r>
            <w:r>
              <w:rPr>
                <w:rFonts w:hint="eastAsia" w:cs="宋体"/>
                <w:kern w:val="0"/>
                <w:szCs w:val="21"/>
                <w:lang w:eastAsia="zh-CN"/>
              </w:rPr>
              <w:t>：</w:t>
            </w:r>
            <w:r>
              <w:rPr>
                <w:rFonts w:hint="eastAsia" w:cs="宋体"/>
                <w:kern w:val="0"/>
                <w:szCs w:val="21"/>
              </w:rPr>
              <w:t>透传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streamType</w:t>
            </w:r>
          </w:p>
        </w:tc>
        <w:tc>
          <w:tcPr>
            <w:tcW w:w="16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2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码流类型</w:t>
            </w:r>
          </w:p>
        </w:tc>
        <w:tc>
          <w:tcPr>
            <w:tcW w:w="2602" w:type="dxa"/>
            <w:vAlign w:val="top"/>
          </w:tcPr>
          <w:p>
            <w:pPr>
              <w:pStyle w:val="21"/>
              <w:ind w:firstLine="0" w:firstLineChars="0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kern w:val="0"/>
                <w:szCs w:val="21"/>
              </w:rPr>
              <w:t>0</w:t>
            </w:r>
            <w:r>
              <w:rPr>
                <w:rFonts w:hint="eastAsia" w:cs="宋体"/>
                <w:kern w:val="0"/>
                <w:szCs w:val="21"/>
                <w:lang w:eastAsia="zh-CN"/>
              </w:rPr>
              <w:t>：</w:t>
            </w:r>
            <w:r>
              <w:rPr>
                <w:rFonts w:hint="eastAsia" w:cs="宋体"/>
                <w:kern w:val="0"/>
                <w:szCs w:val="21"/>
              </w:rPr>
              <w:t>主码流 1：子码流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memoryType</w:t>
            </w:r>
          </w:p>
        </w:tc>
        <w:tc>
          <w:tcPr>
            <w:tcW w:w="16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2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存储类型</w:t>
            </w:r>
          </w:p>
        </w:tc>
        <w:tc>
          <w:tcPr>
            <w:tcW w:w="2602" w:type="dxa"/>
            <w:vAlign w:val="top"/>
          </w:tcPr>
          <w:p>
            <w:pPr>
              <w:pStyle w:val="21"/>
              <w:ind w:firstLine="0" w:firstLineChars="0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</w:rPr>
              <w:t>0：所有存储器 1：主存储器 2：灾备服务器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startTime</w:t>
            </w:r>
          </w:p>
        </w:tc>
        <w:tc>
          <w:tcPr>
            <w:tcW w:w="16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2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开始时间</w:t>
            </w:r>
          </w:p>
        </w:tc>
        <w:tc>
          <w:tcPr>
            <w:tcW w:w="2602" w:type="dxa"/>
            <w:vAlign w:val="top"/>
          </w:tcPr>
          <w:p>
            <w:pPr>
              <w:ind w:firstLine="0" w:firstLineChars="0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endTime</w:t>
            </w:r>
          </w:p>
        </w:tc>
        <w:tc>
          <w:tcPr>
            <w:tcW w:w="16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2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结束时间</w:t>
            </w:r>
          </w:p>
        </w:tc>
        <w:tc>
          <w:tcPr>
            <w:tcW w:w="2602" w:type="dxa"/>
            <w:vAlign w:val="top"/>
          </w:tcPr>
          <w:p>
            <w:pPr>
              <w:ind w:firstLine="0" w:firstLineChars="0"/>
              <w:jc w:val="both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yyyy-MM-dd HH:mm:ss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3.1.10.4 接口响应结果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详见下表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logicChannel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</w:rPr>
              <w:t>通道号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cs="宋体"/>
                <w:szCs w:val="21"/>
              </w:rPr>
            </w:pPr>
            <w:r>
              <w:rPr>
                <w:rFonts w:hint="eastAsia" w:cs="宋体"/>
                <w:szCs w:val="21"/>
              </w:rPr>
              <w:t>从本位置开始为一个资源列表的开始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开始时间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szCs w:val="21"/>
              </w:rPr>
              <w:t>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结束时间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cs="宋体"/>
                <w:szCs w:val="21"/>
              </w:rPr>
              <w:t>YYMMDDHHMMSS</w:t>
            </w:r>
            <w:r>
              <w:rPr>
                <w:rFonts w:hint="eastAsia" w:cs="宋体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a0…a63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视频报警状态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0：表示没有 其它见1078协议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21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mediaType</w:t>
            </w:r>
          </w:p>
          <w:p>
            <w:pPr>
              <w:pStyle w:val="21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数据类型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cs="宋体"/>
                <w:szCs w:val="21"/>
              </w:rPr>
              <w:t>0：音视频 1：音频 2：视频 3</w:t>
            </w:r>
            <w:r>
              <w:rPr>
                <w:rFonts w:hint="eastAsia" w:cs="宋体"/>
                <w:szCs w:val="21"/>
                <w:lang w:eastAsia="zh-CN"/>
              </w:rPr>
              <w:t>：</w:t>
            </w:r>
            <w:r>
              <w:rPr>
                <w:rFonts w:hint="eastAsia" w:cs="宋体"/>
                <w:szCs w:val="21"/>
              </w:rPr>
              <w:t>视频或音视频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streamType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码流类型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cs="宋体"/>
                <w:szCs w:val="21"/>
              </w:rPr>
              <w:t>0：所有码流 1：主码流 2</w:t>
            </w:r>
            <w:r>
              <w:rPr>
                <w:rFonts w:hint="eastAsia" w:cs="宋体"/>
                <w:szCs w:val="21"/>
                <w:lang w:eastAsia="zh-CN"/>
              </w:rPr>
              <w:t>：</w:t>
            </w:r>
            <w:r>
              <w:rPr>
                <w:rFonts w:hint="eastAsia" w:cs="宋体"/>
                <w:szCs w:val="21"/>
              </w:rPr>
              <w:t xml:space="preserve"> 子码流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memoryType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存储类型</w:t>
            </w:r>
          </w:p>
        </w:tc>
        <w:tc>
          <w:tcPr>
            <w:tcW w:w="2623" w:type="dxa"/>
            <w:vAlign w:val="top"/>
          </w:tcPr>
          <w:p>
            <w:pPr>
              <w:pStyle w:val="21"/>
              <w:ind w:firstLine="360"/>
              <w:rPr>
                <w:rFonts w:hint="eastAsia" w:cs="宋体"/>
                <w:szCs w:val="21"/>
              </w:rPr>
            </w:pPr>
            <w:r>
              <w:rPr>
                <w:rFonts w:hint="eastAsia" w:cs="宋体"/>
                <w:szCs w:val="21"/>
              </w:rPr>
              <w:t>0：所有存储器 1：主存储器 2：灾备服务器</w:t>
            </w:r>
          </w:p>
          <w:p>
            <w:pPr>
              <w:ind w:firstLine="0" w:firstLineChars="0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  <w:t>size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文件大小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3.1.10.5 请求示例</w:t>
      </w:r>
    </w:p>
    <w:p>
      <w:pPr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</w:t>
      </w:r>
    </w:p>
    <w:p>
      <w:pPr>
        <w:ind w:firstLine="48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color w:val="auto"/>
          <w:sz w:val="24"/>
        </w:rPr>
        <w:t>"endTime": "2018-10-17 11:50:21",</w:t>
      </w:r>
    </w:p>
    <w:p>
      <w:pPr>
        <w:ind w:firstLine="48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ab/>
      </w:r>
      <w:r>
        <w:rPr>
          <w:rFonts w:hint="eastAsia" w:ascii="宋体" w:hAnsi="宋体"/>
          <w:color w:val="auto"/>
          <w:sz w:val="24"/>
        </w:rPr>
        <w:t>"</w:t>
      </w:r>
      <w:r>
        <w:rPr>
          <w:rFonts w:hint="eastAsia" w:ascii="宋体" w:hAnsi="宋体"/>
          <w:color w:val="auto"/>
          <w:sz w:val="24"/>
          <w:lang w:val="en-US" w:eastAsia="zh-CN"/>
        </w:rPr>
        <w:t>channel</w:t>
      </w:r>
      <w:r>
        <w:rPr>
          <w:rFonts w:hint="eastAsia" w:ascii="宋体" w:hAnsi="宋体"/>
          <w:color w:val="auto"/>
          <w:sz w:val="24"/>
        </w:rPr>
        <w:t>": "1",</w:t>
      </w:r>
    </w:p>
    <w:p>
      <w:pPr>
        <w:ind w:firstLine="48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ab/>
      </w:r>
      <w:r>
        <w:rPr>
          <w:rFonts w:hint="eastAsia" w:ascii="宋体" w:hAnsi="宋体"/>
          <w:color w:val="auto"/>
          <w:sz w:val="24"/>
        </w:rPr>
        <w:t>"memoryType": 0,</w:t>
      </w:r>
    </w:p>
    <w:p>
      <w:pPr>
        <w:ind w:firstLine="48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ab/>
      </w:r>
      <w:r>
        <w:rPr>
          <w:rFonts w:hint="eastAsia" w:ascii="宋体" w:hAnsi="宋体"/>
          <w:color w:val="auto"/>
          <w:sz w:val="24"/>
        </w:rPr>
        <w:t>"startTime": "2018-08-17 11:49:51",</w:t>
      </w:r>
    </w:p>
    <w:p>
      <w:pPr>
        <w:ind w:firstLine="48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ab/>
      </w:r>
      <w:r>
        <w:rPr>
          <w:rFonts w:hint="eastAsia" w:ascii="宋体" w:hAnsi="宋体"/>
          <w:color w:val="auto"/>
          <w:sz w:val="24"/>
        </w:rPr>
        <w:t>"streamType": 1,</w:t>
      </w:r>
    </w:p>
    <w:p>
      <w:pPr>
        <w:ind w:firstLine="48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ab/>
      </w:r>
      <w:r>
        <w:rPr>
          <w:rFonts w:hint="eastAsia" w:ascii="宋体" w:hAnsi="宋体"/>
          <w:color w:val="auto"/>
          <w:sz w:val="24"/>
        </w:rPr>
        <w:t>"terminal": "15814403512",</w:t>
      </w:r>
    </w:p>
    <w:p>
      <w:pPr>
        <w:ind w:firstLine="48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ab/>
      </w:r>
      <w:r>
        <w:rPr>
          <w:rFonts w:hint="eastAsia" w:ascii="宋体" w:hAnsi="宋体"/>
          <w:color w:val="auto"/>
          <w:sz w:val="24"/>
        </w:rPr>
        <w:t>"vedioType": 0</w:t>
      </w:r>
    </w:p>
    <w:p>
      <w:pPr>
        <w:ind w:firstLine="48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}</w:t>
      </w:r>
    </w:p>
    <w:p>
      <w:pPr>
        <w:rPr>
          <w:rFonts w:hint="default"/>
          <w:color w:val="auto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3.1.10.6 返回示例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"msg"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"成功"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"a33"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"a32"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"a35"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"a34"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"a37"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"a36"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"a39"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"a38"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"memoryType"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"streamType"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"a40"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"a42"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"a41"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"a44"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"a43"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"a46"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"a45"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"a48"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"a47"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"a49"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"mediaType"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"size"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19239974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"a51"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"a50"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"a53"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"a52"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"a11"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"a55"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"a10"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"a54"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"a13"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"a57"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"a12"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"a56"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"a15"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"a59"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"a14"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"a58"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"a17"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"a16"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"a19"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"a18"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"logicChannel"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"a60"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"startTime"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"240329000000"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"a62"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"a61"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"a20"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"a63"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"a22"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"a21"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"a24"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"a23"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"a26"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"a25"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"a28"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"a27"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"a29"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"a0"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"a1"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"a2"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"a3"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"a4"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"a5"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"a6"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"a7"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"a8"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"a9"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"endTime"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"240329001500"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"a31"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"a30"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22260"/>
      <w:bookmarkStart w:id="39" w:name="_Toc27966"/>
      <w:r>
        <w:rPr>
          <w:rFonts w:hint="eastAsia"/>
          <w:lang w:val="en-US" w:eastAsia="zh-CN"/>
        </w:rPr>
        <w:t>3.1.11 录像回放请求</w:t>
      </w:r>
      <w:bookmarkEnd w:id="38"/>
      <w:bookmarkEnd w:id="39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3.1.11.1 接口请求路径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/cmsapi/playbackAppoint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3.1.11.2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3.1.11.3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147"/>
        <w:gridCol w:w="1212"/>
        <w:gridCol w:w="2179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4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1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可空</w:t>
            </w:r>
          </w:p>
        </w:tc>
        <w:tc>
          <w:tcPr>
            <w:tcW w:w="2179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469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terminal</w:t>
            </w:r>
          </w:p>
        </w:tc>
        <w:tc>
          <w:tcPr>
            <w:tcW w:w="114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79" w:type="dxa"/>
            <w:vAlign w:val="top"/>
          </w:tcPr>
          <w:p>
            <w:pPr>
              <w:spacing w:line="335" w:lineRule="atLeast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设备号</w:t>
            </w:r>
          </w:p>
        </w:tc>
        <w:tc>
          <w:tcPr>
            <w:tcW w:w="2469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1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79" w:type="dxa"/>
            <w:vAlign w:val="center"/>
          </w:tcPr>
          <w:p>
            <w:pPr>
              <w:widowControl/>
              <w:spacing w:line="335" w:lineRule="atLeast"/>
              <w:ind w:firstLine="0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通道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号</w:t>
            </w:r>
          </w:p>
        </w:tc>
        <w:tc>
          <w:tcPr>
            <w:tcW w:w="2469" w:type="dxa"/>
            <w:vAlign w:val="center"/>
          </w:tcPr>
          <w:p>
            <w:pPr>
              <w:widowControl/>
              <w:spacing w:line="335" w:lineRule="atLeast"/>
              <w:ind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Cs w:val="21"/>
              </w:rPr>
              <w:t>通道一 2</w:t>
            </w: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通道二 3 </w:t>
            </w: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Cs w:val="21"/>
              </w:rPr>
              <w:t>通道三 4</w:t>
            </w: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Cs w:val="21"/>
              </w:rPr>
              <w:t>通道四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vedioType</w:t>
            </w:r>
          </w:p>
        </w:tc>
        <w:tc>
          <w:tcPr>
            <w:tcW w:w="11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79" w:type="dxa"/>
            <w:vAlign w:val="center"/>
          </w:tcPr>
          <w:p>
            <w:pPr>
              <w:spacing w:line="335" w:lineRule="atLeast"/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数据类型</w:t>
            </w:r>
          </w:p>
        </w:tc>
        <w:tc>
          <w:tcPr>
            <w:tcW w:w="2469" w:type="dxa"/>
            <w:vAlign w:val="center"/>
          </w:tcPr>
          <w:p>
            <w:pPr>
              <w:spacing w:line="335" w:lineRule="atLeast"/>
              <w:ind w:firstLine="0" w:firstLineChars="0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0：音视频 1</w:t>
            </w:r>
            <w:r>
              <w:rPr>
                <w:rFonts w:hint="eastAsia" w:cs="宋体"/>
                <w:kern w:val="0"/>
                <w:szCs w:val="21"/>
                <w:lang w:eastAsia="zh-CN"/>
              </w:rPr>
              <w:t>：</w:t>
            </w:r>
            <w:r>
              <w:rPr>
                <w:rFonts w:hint="eastAsia" w:cs="宋体"/>
                <w:kern w:val="0"/>
                <w:szCs w:val="21"/>
              </w:rPr>
              <w:t>视频 2</w:t>
            </w:r>
            <w:r>
              <w:rPr>
                <w:rFonts w:hint="eastAsia" w:cs="宋体"/>
                <w:kern w:val="0"/>
                <w:szCs w:val="21"/>
                <w:lang w:eastAsia="zh-CN"/>
              </w:rPr>
              <w:t>：</w:t>
            </w:r>
            <w:r>
              <w:rPr>
                <w:rFonts w:hint="eastAsia" w:cs="宋体"/>
                <w:kern w:val="0"/>
                <w:szCs w:val="21"/>
              </w:rPr>
              <w:t>双向对讲3</w:t>
            </w:r>
            <w:r>
              <w:rPr>
                <w:rFonts w:hint="eastAsia" w:cs="宋体"/>
                <w:kern w:val="0"/>
                <w:szCs w:val="21"/>
                <w:lang w:eastAsia="zh-CN"/>
              </w:rPr>
              <w:t>：</w:t>
            </w:r>
            <w:r>
              <w:rPr>
                <w:rFonts w:hint="eastAsia" w:cs="宋体"/>
                <w:kern w:val="0"/>
                <w:szCs w:val="21"/>
              </w:rPr>
              <w:t>监听 4</w:t>
            </w:r>
            <w:r>
              <w:rPr>
                <w:rFonts w:hint="eastAsia" w:cs="宋体"/>
                <w:kern w:val="0"/>
                <w:szCs w:val="21"/>
                <w:lang w:eastAsia="zh-CN"/>
              </w:rPr>
              <w:t>：</w:t>
            </w:r>
            <w:r>
              <w:rPr>
                <w:rFonts w:hint="eastAsia" w:cs="宋体"/>
                <w:kern w:val="0"/>
                <w:szCs w:val="21"/>
              </w:rPr>
              <w:t>中心广播 5</w:t>
            </w:r>
            <w:r>
              <w:rPr>
                <w:rFonts w:hint="eastAsia" w:cs="宋体"/>
                <w:kern w:val="0"/>
                <w:szCs w:val="21"/>
                <w:lang w:eastAsia="zh-CN"/>
              </w:rPr>
              <w:t>：</w:t>
            </w:r>
            <w:r>
              <w:rPr>
                <w:rFonts w:hint="eastAsia" w:cs="宋体"/>
                <w:kern w:val="0"/>
                <w:szCs w:val="21"/>
              </w:rPr>
              <w:t>透传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streamType</w:t>
            </w:r>
          </w:p>
        </w:tc>
        <w:tc>
          <w:tcPr>
            <w:tcW w:w="11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79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码流类型</w:t>
            </w:r>
          </w:p>
        </w:tc>
        <w:tc>
          <w:tcPr>
            <w:tcW w:w="2469" w:type="dxa"/>
            <w:vAlign w:val="top"/>
          </w:tcPr>
          <w:p>
            <w:pPr>
              <w:pStyle w:val="21"/>
              <w:ind w:firstLine="0" w:firstLineChars="0"/>
              <w:jc w:val="both"/>
              <w:rPr>
                <w:rFonts w:hint="eastAsia"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0</w:t>
            </w:r>
            <w:r>
              <w:rPr>
                <w:rFonts w:hint="eastAsia" w:cs="宋体"/>
                <w:kern w:val="0"/>
                <w:szCs w:val="21"/>
                <w:lang w:eastAsia="zh-CN"/>
              </w:rPr>
              <w:t>：</w:t>
            </w:r>
            <w:r>
              <w:rPr>
                <w:rFonts w:hint="eastAsia" w:cs="宋体"/>
                <w:kern w:val="0"/>
                <w:szCs w:val="21"/>
              </w:rPr>
              <w:t>主码流 1：子码流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memoryType</w:t>
            </w:r>
          </w:p>
        </w:tc>
        <w:tc>
          <w:tcPr>
            <w:tcW w:w="11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79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存储类型</w:t>
            </w:r>
          </w:p>
        </w:tc>
        <w:tc>
          <w:tcPr>
            <w:tcW w:w="2469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0：所有存储器 1：主存储器 2：灾备服务器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startTime</w:t>
            </w:r>
          </w:p>
        </w:tc>
        <w:tc>
          <w:tcPr>
            <w:tcW w:w="11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79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开始时间</w:t>
            </w:r>
          </w:p>
        </w:tc>
        <w:tc>
          <w:tcPr>
            <w:tcW w:w="2469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endTime</w:t>
            </w:r>
          </w:p>
        </w:tc>
        <w:tc>
          <w:tcPr>
            <w:tcW w:w="11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79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结束时间</w:t>
            </w:r>
          </w:p>
        </w:tc>
        <w:tc>
          <w:tcPr>
            <w:tcW w:w="2469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yyyy-MM-dd HH:mm:ss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3.1.11.4 接口响应结果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69"/>
        <w:gridCol w:w="2335"/>
        <w:gridCol w:w="3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335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317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3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317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317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3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详见下表</w:t>
            </w:r>
          </w:p>
        </w:tc>
        <w:tc>
          <w:tcPr>
            <w:tcW w:w="317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streamip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</w:rPr>
              <w:t>int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/>
                <w:szCs w:val="21"/>
                <w:lang w:val="en"/>
              </w:rPr>
              <w:t>流媒体</w:t>
            </w:r>
            <w:r>
              <w:rPr>
                <w:rStyle w:val="18"/>
                <w:rFonts w:hint="eastAsia" w:ascii="宋体" w:hAnsi="宋体"/>
                <w:szCs w:val="21"/>
              </w:rPr>
              <w:t>ip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streamport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/>
                <w:szCs w:val="21"/>
              </w:rPr>
              <w:t>流媒体端口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url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播放地址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Rtmp 播放地址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http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播放地址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rPr>
                <w:rFonts w:hint="eastAsia"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http-flv 播放地址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ws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播放地址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Ws-flv 播放地址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https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播放地址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https-flv 播放地址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wss</w:t>
            </w:r>
          </w:p>
        </w:tc>
        <w:tc>
          <w:tcPr>
            <w:tcW w:w="153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播放地址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Wss-flv 播放地址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3.1.11.5 请求示例</w:t>
      </w:r>
    </w:p>
    <w:p>
      <w:pPr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</w:t>
      </w:r>
    </w:p>
    <w:p>
      <w:pPr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"channel": "1",</w:t>
      </w:r>
    </w:p>
    <w:p>
      <w:pPr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"memoryType": 0,</w:t>
      </w:r>
    </w:p>
    <w:p>
      <w:pPr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"startTime": "20</w:t>
      </w:r>
      <w:r>
        <w:rPr>
          <w:rFonts w:hint="eastAsia" w:ascii="宋体" w:hAnsi="宋体"/>
          <w:sz w:val="24"/>
          <w:lang w:val="en-US" w:eastAsia="zh-CN"/>
        </w:rPr>
        <w:t>23</w:t>
      </w:r>
      <w:r>
        <w:rPr>
          <w:rFonts w:hint="eastAsia" w:ascii="宋体" w:hAnsi="宋体"/>
          <w:sz w:val="24"/>
        </w:rPr>
        <w:t>-10-17 11:49:51",</w:t>
      </w:r>
    </w:p>
    <w:p>
      <w:pPr>
        <w:ind w:firstLine="89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"endTime": "20</w:t>
      </w:r>
      <w:r>
        <w:rPr>
          <w:rFonts w:hint="eastAsia" w:ascii="宋体" w:hAnsi="宋体"/>
          <w:sz w:val="24"/>
          <w:lang w:val="en-US" w:eastAsia="zh-CN"/>
        </w:rPr>
        <w:t>23</w:t>
      </w:r>
      <w:r>
        <w:rPr>
          <w:rFonts w:hint="eastAsia" w:ascii="宋体" w:hAnsi="宋体"/>
          <w:sz w:val="24"/>
        </w:rPr>
        <w:t>-10-17 11:50:21",</w:t>
      </w:r>
    </w:p>
    <w:p>
      <w:pPr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"streamType": 1,</w:t>
      </w:r>
    </w:p>
    <w:p>
      <w:pPr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"terminal": "15814403512",</w:t>
      </w:r>
    </w:p>
    <w:p>
      <w:pPr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"vedioType":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/>
          <w:sz w:val="24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3.1.11.6 返回示例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0,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sg": "成功",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ata": 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"streamip": "120.76.235.109",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"streamport": "9600",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 "rtmp://120.76.235.109:10077/live/15814403512_channel_1_playback"</w:t>
      </w:r>
    </w:p>
    <w:p>
      <w:pPr>
        <w:ind w:firstLine="1260" w:firstLineChars="600"/>
        <w:rPr>
          <w:rFonts w:hint="eastAsia" w:ascii="Arial" w:hAnsi="Arial" w:eastAsia="宋体" w:cs="Times New Roman"/>
        </w:rPr>
      </w:pPr>
      <w:r>
        <w:rPr>
          <w:rFonts w:hint="default" w:ascii="Arial" w:hAnsi="Arial" w:eastAsia="宋体" w:cs="Times New Roman"/>
          <w:lang w:val="en-US" w:eastAsia="zh-CN"/>
        </w:rPr>
        <w:t>"rtmp": "rtmp://streaming-vip.com:10077/live/15814403512_channel_1",</w:t>
      </w:r>
    </w:p>
    <w:p>
      <w:pPr>
        <w:ind w:firstLine="1260" w:firstLineChars="600"/>
        <w:rPr>
          <w:rFonts w:hint="default" w:ascii="Arial" w:hAnsi="Arial" w:eastAsia="宋体" w:cs="Times New Roman"/>
          <w:lang w:val="en-US" w:eastAsia="zh-CN"/>
        </w:rPr>
      </w:pPr>
      <w:r>
        <w:rPr>
          <w:rFonts w:hint="default" w:ascii="Arial" w:hAnsi="Arial" w:eastAsia="宋体" w:cs="Times New Roman"/>
          <w:lang w:val="en-US" w:eastAsia="zh-CN"/>
        </w:rPr>
        <w:t>"http":"http://streaming-vip.com:4022/flv?port=10077&amp;app=live&amp;stream=158</w:t>
      </w:r>
      <w:r>
        <w:rPr>
          <w:rFonts w:hint="eastAsia" w:ascii="Arial" w:hAnsi="Arial" w:eastAsia="宋体" w:cs="Times New Roman"/>
          <w:lang w:val="en-US" w:eastAsia="zh-CN"/>
        </w:rPr>
        <w:tab/>
      </w:r>
      <w:r>
        <w:rPr>
          <w:rFonts w:hint="eastAsia" w:ascii="Arial" w:hAnsi="Arial" w:eastAsia="宋体" w:cs="Times New Roman"/>
          <w:lang w:val="en-US" w:eastAsia="zh-CN"/>
        </w:rPr>
        <w:tab/>
      </w:r>
      <w:r>
        <w:rPr>
          <w:rFonts w:hint="eastAsia" w:ascii="Arial" w:hAnsi="Arial" w:eastAsia="宋体" w:cs="Times New Roman"/>
          <w:lang w:val="en-US" w:eastAsia="zh-CN"/>
        </w:rPr>
        <w:tab/>
      </w:r>
      <w:r>
        <w:rPr>
          <w:rFonts w:hint="eastAsia" w:ascii="Arial" w:hAnsi="Arial" w:eastAsia="宋体" w:cs="Times New Roman"/>
          <w:lang w:val="en-US" w:eastAsia="zh-CN"/>
        </w:rPr>
        <w:tab/>
      </w:r>
      <w:r>
        <w:rPr>
          <w:rFonts w:hint="default" w:ascii="Arial" w:hAnsi="Arial" w:eastAsia="宋体" w:cs="Times New Roman"/>
          <w:lang w:val="en-US" w:eastAsia="zh-CN"/>
        </w:rPr>
        <w:t xml:space="preserve">14403512_channel_1_playback",  </w:t>
      </w:r>
    </w:p>
    <w:p>
      <w:pPr>
        <w:ind w:firstLine="1260" w:firstLineChars="600"/>
        <w:rPr>
          <w:rFonts w:hint="default" w:ascii="Arial" w:hAnsi="Arial" w:eastAsia="宋体" w:cs="Times New Roman"/>
          <w:lang w:val="en-US" w:eastAsia="zh-CN"/>
        </w:rPr>
      </w:pPr>
      <w:r>
        <w:rPr>
          <w:rFonts w:hint="default" w:ascii="Arial" w:hAnsi="Arial" w:eastAsia="宋体" w:cs="Times New Roman"/>
          <w:lang w:val="en-US" w:eastAsia="zh-CN"/>
        </w:rPr>
        <w:t>"https":"https://streaming-vip.com:4023/flv?port=10077&amp;app=live&amp;stream=1</w:t>
      </w:r>
      <w:r>
        <w:rPr>
          <w:rFonts w:hint="eastAsia" w:ascii="Arial" w:hAnsi="Arial" w:eastAsia="宋体" w:cs="Times New Roman"/>
          <w:lang w:val="en-US" w:eastAsia="zh-CN"/>
        </w:rPr>
        <w:tab/>
      </w:r>
      <w:r>
        <w:rPr>
          <w:rFonts w:hint="eastAsia" w:ascii="Arial" w:hAnsi="Arial" w:eastAsia="宋体" w:cs="Times New Roman"/>
          <w:lang w:val="en-US" w:eastAsia="zh-CN"/>
        </w:rPr>
        <w:tab/>
      </w:r>
      <w:r>
        <w:rPr>
          <w:rFonts w:hint="eastAsia" w:ascii="Arial" w:hAnsi="Arial" w:eastAsia="宋体" w:cs="Times New Roman"/>
          <w:lang w:val="en-US" w:eastAsia="zh-CN"/>
        </w:rPr>
        <w:tab/>
      </w:r>
      <w:r>
        <w:rPr>
          <w:rFonts w:hint="eastAsia" w:ascii="Arial" w:hAnsi="Arial" w:eastAsia="宋体" w:cs="Times New Roman"/>
          <w:lang w:val="en-US" w:eastAsia="zh-CN"/>
        </w:rPr>
        <w:tab/>
      </w:r>
      <w:r>
        <w:rPr>
          <w:rFonts w:hint="default" w:ascii="Arial" w:hAnsi="Arial" w:eastAsia="宋体" w:cs="Times New Roman"/>
          <w:lang w:val="en-US" w:eastAsia="zh-CN"/>
        </w:rPr>
        <w:t xml:space="preserve">5814403512_channel_1_playback",      </w:t>
      </w:r>
    </w:p>
    <w:p>
      <w:pPr>
        <w:ind w:firstLine="1260" w:firstLineChars="600"/>
        <w:rPr>
          <w:rFonts w:hint="default" w:ascii="Arial" w:hAnsi="Arial" w:eastAsia="宋体" w:cs="Times New Roman"/>
          <w:lang w:val="en-US" w:eastAsia="zh-CN"/>
        </w:rPr>
      </w:pPr>
      <w:r>
        <w:rPr>
          <w:rFonts w:hint="default" w:ascii="Arial" w:hAnsi="Arial" w:eastAsia="宋体" w:cs="Times New Roman"/>
          <w:lang w:val="en-US" w:eastAsia="zh-CN"/>
        </w:rPr>
        <w:t>"wss":"wss://streaming-vip.com:4023/ws?port=10077&amp;app=live&amp;stream=15</w:t>
      </w:r>
      <w:r>
        <w:rPr>
          <w:rFonts w:hint="eastAsia" w:ascii="Arial" w:hAnsi="Arial" w:eastAsia="宋体" w:cs="Times New Roman"/>
          <w:lang w:val="en-US" w:eastAsia="zh-CN"/>
        </w:rPr>
        <w:tab/>
      </w:r>
      <w:r>
        <w:rPr>
          <w:rFonts w:hint="eastAsia" w:ascii="Arial" w:hAnsi="Arial" w:eastAsia="宋体" w:cs="Times New Roman"/>
          <w:lang w:val="en-US" w:eastAsia="zh-CN"/>
        </w:rPr>
        <w:tab/>
      </w:r>
      <w:r>
        <w:rPr>
          <w:rFonts w:hint="eastAsia" w:ascii="Arial" w:hAnsi="Arial" w:eastAsia="宋体" w:cs="Times New Roman"/>
          <w:lang w:val="en-US" w:eastAsia="zh-CN"/>
        </w:rPr>
        <w:tab/>
      </w:r>
      <w:r>
        <w:rPr>
          <w:rFonts w:hint="eastAsia" w:ascii="Arial" w:hAnsi="Arial" w:eastAsia="宋体" w:cs="Times New Roman"/>
          <w:lang w:val="en-US" w:eastAsia="zh-CN"/>
        </w:rPr>
        <w:tab/>
      </w:r>
      <w:r>
        <w:rPr>
          <w:rFonts w:hint="default" w:ascii="Arial" w:hAnsi="Arial" w:eastAsia="宋体" w:cs="Times New Roman"/>
          <w:lang w:val="en-US" w:eastAsia="zh-CN"/>
        </w:rPr>
        <w:t xml:space="preserve">814403512_channel_1_playback",    </w:t>
      </w:r>
    </w:p>
    <w:p>
      <w:pPr>
        <w:ind w:firstLine="1260" w:firstLineChars="600"/>
        <w:rPr>
          <w:rFonts w:hint="eastAsia"/>
        </w:rPr>
      </w:pPr>
      <w:r>
        <w:rPr>
          <w:rFonts w:hint="default" w:ascii="Arial" w:hAnsi="Arial" w:eastAsia="宋体" w:cs="Times New Roman"/>
          <w:lang w:val="en-US" w:eastAsia="zh-CN"/>
        </w:rPr>
        <w:t>"ws":"ws://streaming-vip.com:4022/ws?port=10077&amp;app=live&amp;stream=1581</w:t>
      </w:r>
      <w:r>
        <w:rPr>
          <w:rFonts w:hint="eastAsia" w:ascii="Arial" w:hAnsi="Arial" w:eastAsia="宋体" w:cs="Times New Roman"/>
          <w:lang w:val="en-US" w:eastAsia="zh-CN"/>
        </w:rPr>
        <w:tab/>
      </w:r>
      <w:r>
        <w:rPr>
          <w:rFonts w:hint="eastAsia" w:ascii="Arial" w:hAnsi="Arial" w:eastAsia="宋体" w:cs="Times New Roman"/>
          <w:lang w:val="en-US" w:eastAsia="zh-CN"/>
        </w:rPr>
        <w:tab/>
      </w:r>
      <w:r>
        <w:rPr>
          <w:rFonts w:hint="eastAsia" w:ascii="Arial" w:hAnsi="Arial" w:eastAsia="宋体" w:cs="Times New Roman"/>
          <w:lang w:val="en-US" w:eastAsia="zh-CN"/>
        </w:rPr>
        <w:tab/>
      </w:r>
      <w:r>
        <w:rPr>
          <w:rFonts w:hint="eastAsia" w:ascii="Arial" w:hAnsi="Arial" w:eastAsia="宋体" w:cs="Times New Roman"/>
          <w:lang w:val="en-US" w:eastAsia="zh-CN"/>
        </w:rPr>
        <w:tab/>
      </w:r>
      <w:r>
        <w:rPr>
          <w:rFonts w:hint="default" w:ascii="Arial" w:hAnsi="Arial" w:eastAsia="宋体" w:cs="Times New Roman"/>
          <w:lang w:val="en-US" w:eastAsia="zh-CN"/>
        </w:rPr>
        <w:t>4403512_channel_1_playback"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30639"/>
      <w:bookmarkStart w:id="41" w:name="_Toc32361"/>
      <w:r>
        <w:rPr>
          <w:rFonts w:hint="eastAsia"/>
          <w:lang w:val="en-US" w:eastAsia="zh-CN"/>
        </w:rPr>
        <w:t>3.1.12 录像回放控制</w:t>
      </w:r>
      <w:bookmarkEnd w:id="40"/>
      <w:bookmarkEnd w:id="41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3.1.12.1 接口请求路径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/cmsapi/controlBackAppoint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3.1.12.2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3.1.12.3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247"/>
        <w:gridCol w:w="1168"/>
        <w:gridCol w:w="2349"/>
        <w:gridCol w:w="2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5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8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可空</w:t>
            </w:r>
          </w:p>
        </w:tc>
        <w:tc>
          <w:tcPr>
            <w:tcW w:w="239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39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terminal</w:t>
            </w:r>
          </w:p>
        </w:tc>
        <w:tc>
          <w:tcPr>
            <w:tcW w:w="125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39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设备号</w:t>
            </w:r>
          </w:p>
        </w:tc>
        <w:tc>
          <w:tcPr>
            <w:tcW w:w="2396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2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396" w:type="dxa"/>
            <w:vAlign w:val="center"/>
          </w:tcPr>
          <w:p>
            <w:pPr>
              <w:spacing w:line="335" w:lineRule="atLeast"/>
              <w:ind w:firstLine="0" w:firstLineChars="0"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</w:p>
          <w:p>
            <w:pPr>
              <w:spacing w:line="335" w:lineRule="atLeast"/>
              <w:ind w:firstLine="0" w:firstLineChars="0"/>
              <w:jc w:val="center"/>
              <w:rPr>
                <w:rFonts w:hint="default" w:ascii="宋体" w:hAnsi="宋体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通道号</w:t>
            </w:r>
          </w:p>
          <w:p>
            <w:pPr>
              <w:spacing w:line="335" w:lineRule="atLeast"/>
              <w:ind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96" w:type="dxa"/>
            <w:vAlign w:val="center"/>
          </w:tcPr>
          <w:p>
            <w:pPr>
              <w:spacing w:line="335" w:lineRule="atLeast"/>
              <w:ind w:firstLine="0" w:firstLineChars="0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Cs w:val="21"/>
              </w:rPr>
              <w:t>通道一 2</w:t>
            </w: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通道二 3 </w:t>
            </w: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Cs w:val="21"/>
              </w:rPr>
              <w:t>通道三 4</w:t>
            </w: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Cs w:val="21"/>
              </w:rPr>
              <w:t>通道四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playBackType</w:t>
            </w:r>
          </w:p>
        </w:tc>
        <w:tc>
          <w:tcPr>
            <w:tcW w:w="12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396" w:type="dxa"/>
            <w:vAlign w:val="center"/>
          </w:tcPr>
          <w:p>
            <w:pPr>
              <w:ind w:firstLine="0" w:firstLineChars="0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播放速度（默认0）</w:t>
            </w:r>
          </w:p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396" w:type="dxa"/>
            <w:vAlign w:val="center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0：开始回放1：暂停回放2：结束回放3：快速回放4：关键帧快速回放5：拖动回放6：关键帧播放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playBackRatio</w:t>
            </w:r>
          </w:p>
        </w:tc>
        <w:tc>
          <w:tcPr>
            <w:tcW w:w="12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396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快进或快退倍数</w:t>
            </w:r>
          </w:p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</w:p>
          <w:p>
            <w:pPr>
              <w:pStyle w:val="21"/>
              <w:ind w:firstLine="0" w:firstLineChars="0"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  <w:tc>
          <w:tcPr>
            <w:tcW w:w="2396" w:type="dxa"/>
            <w:vAlign w:val="top"/>
          </w:tcPr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0：无效</w:t>
            </w:r>
          </w:p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1：1倍</w:t>
            </w:r>
          </w:p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2：2倍</w:t>
            </w:r>
          </w:p>
          <w:p>
            <w:pPr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3：4倍</w:t>
            </w:r>
          </w:p>
          <w:p>
            <w:pPr>
              <w:pStyle w:val="21"/>
              <w:ind w:firstLine="0" w:firstLineChars="0"/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4：8倍</w:t>
            </w:r>
          </w:p>
          <w:p>
            <w:pPr>
              <w:pStyle w:val="21"/>
              <w:ind w:firstLine="0" w:firstLineChars="0"/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5:16倍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42" w:name="OLE_LINK182"/>
            <w:bookmarkStart w:id="43" w:name="OLE_LINK183"/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fastPoistion</w:t>
            </w:r>
            <w:bookmarkEnd w:id="42"/>
            <w:bookmarkEnd w:id="43"/>
          </w:p>
        </w:tc>
        <w:tc>
          <w:tcPr>
            <w:tcW w:w="12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396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快速拖动位置</w:t>
            </w:r>
          </w:p>
        </w:tc>
        <w:tc>
          <w:tcPr>
            <w:tcW w:w="2396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3.1.12.4 接口响应结果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3.1.12.5 请求示例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"fastPoistion": "20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>-10-17 11:50:21",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vertAlign w:val="baseline"/>
          <w:lang w:val="en-US" w:eastAsia="zh-CN"/>
        </w:rPr>
        <w:t>channel</w:t>
      </w:r>
      <w:r>
        <w:rPr>
          <w:rFonts w:hint="eastAsia"/>
        </w:rPr>
        <w:t>": "1",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"playBackRatio": 4,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"playBackType": 3,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"terminal": "15814403512"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3.1.12.6 返回示例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0,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sg": "成功"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2727"/>
      <w:bookmarkStart w:id="45" w:name="_Toc9111"/>
      <w:r>
        <w:rPr>
          <w:rFonts w:hint="eastAsia"/>
          <w:lang w:val="en-US" w:eastAsia="zh-CN"/>
        </w:rPr>
        <w:t>3.1.13 文本信息下发</w:t>
      </w:r>
      <w:bookmarkEnd w:id="44"/>
      <w:bookmarkEnd w:id="45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3.1.13.1 接口请求路径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/cmsapi/textInfo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214"/>
        <w:gridCol w:w="721"/>
        <w:gridCol w:w="2546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1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72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可空</w:t>
            </w:r>
          </w:p>
        </w:tc>
        <w:tc>
          <w:tcPr>
            <w:tcW w:w="254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54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terminal</w:t>
            </w:r>
          </w:p>
        </w:tc>
        <w:tc>
          <w:tcPr>
            <w:tcW w:w="121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2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54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设备号</w:t>
            </w:r>
          </w:p>
        </w:tc>
        <w:tc>
          <w:tcPr>
            <w:tcW w:w="2546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可以是多个，以','分割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emergency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546" w:type="dxa"/>
            <w:vAlign w:val="center"/>
          </w:tcPr>
          <w:p>
            <w:pPr>
              <w:spacing w:line="335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546" w:type="dxa"/>
            <w:vAlign w:val="center"/>
          </w:tcPr>
          <w:p>
            <w:pPr>
              <w:spacing w:line="335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1：紧急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lcd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546" w:type="dxa"/>
            <w:vAlign w:val="top"/>
          </w:tcPr>
          <w:p>
            <w:pPr>
              <w:spacing w:line="335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终端显示器</w:t>
            </w:r>
          </w:p>
        </w:tc>
        <w:tc>
          <w:tcPr>
            <w:tcW w:w="2546" w:type="dxa"/>
            <w:vAlign w:val="top"/>
          </w:tcPr>
          <w:p>
            <w:pPr>
              <w:spacing w:line="335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0：不显示 1：显示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tts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546" w:type="dxa"/>
            <w:vAlign w:val="top"/>
          </w:tcPr>
          <w:p>
            <w:pPr>
              <w:spacing w:line="335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终端TTS</w:t>
            </w:r>
          </w:p>
        </w:tc>
        <w:tc>
          <w:tcPr>
            <w:tcW w:w="2546" w:type="dxa"/>
            <w:vAlign w:val="top"/>
          </w:tcPr>
          <w:p>
            <w:pPr>
              <w:spacing w:line="335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0：不播读1：播读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adv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546" w:type="dxa"/>
            <w:vAlign w:val="top"/>
          </w:tcPr>
          <w:p>
            <w:pPr>
              <w:spacing w:line="335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广告屏</w:t>
            </w:r>
          </w:p>
        </w:tc>
        <w:tc>
          <w:tcPr>
            <w:tcW w:w="2546" w:type="dxa"/>
            <w:vAlign w:val="top"/>
          </w:tcPr>
          <w:p>
            <w:pPr>
              <w:spacing w:line="335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0：不显示 1：显示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action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546" w:type="dxa"/>
            <w:vAlign w:val="top"/>
          </w:tcPr>
          <w:p>
            <w:pPr>
              <w:spacing w:line="335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动作</w:t>
            </w:r>
          </w:p>
        </w:tc>
        <w:tc>
          <w:tcPr>
            <w:tcW w:w="2546" w:type="dxa"/>
            <w:vAlign w:val="top"/>
          </w:tcPr>
          <w:p>
            <w:pPr>
              <w:spacing w:line="335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0：中心导航信息，1：CAN 故障码信息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content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546" w:type="dxa"/>
            <w:vAlign w:val="top"/>
          </w:tcPr>
          <w:p>
            <w:pPr>
              <w:spacing w:line="335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文本信息</w:t>
            </w:r>
          </w:p>
        </w:tc>
        <w:tc>
          <w:tcPr>
            <w:tcW w:w="2546" w:type="dxa"/>
            <w:vAlign w:val="top"/>
          </w:tcPr>
          <w:p>
            <w:pPr>
              <w:spacing w:line="335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time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546" w:type="dxa"/>
            <w:vAlign w:val="top"/>
          </w:tcPr>
          <w:p>
            <w:pPr>
              <w:spacing w:line="335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信息显示时长</w:t>
            </w:r>
          </w:p>
        </w:tc>
        <w:tc>
          <w:tcPr>
            <w:tcW w:w="2546" w:type="dxa"/>
            <w:vAlign w:val="top"/>
          </w:tcPr>
          <w:p>
            <w:pPr>
              <w:spacing w:line="335" w:lineRule="atLeast"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单位：分钟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3.1.13.4 接口响应结果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3.1.13.5 请求示例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"action": 0,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"adv": 0,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"content": "ok",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"emergency": 1,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"lcd": 1,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"terminal": "15814403512",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"time": 1,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"tts": 1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3.1.13.6 返回示例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0,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sg": "成功"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6" w:name="_Toc11229"/>
      <w:bookmarkStart w:id="47" w:name="_Toc23241"/>
      <w:r>
        <w:rPr>
          <w:rFonts w:hint="eastAsia"/>
          <w:lang w:val="en-US" w:eastAsia="zh-CN"/>
        </w:rPr>
        <w:t>3.1.14 文本信息下发记录</w:t>
      </w:r>
      <w:bookmarkEnd w:id="46"/>
      <w:bookmarkEnd w:id="47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3.1.14.1 接口请求路径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/cmsapi/textInfoRecord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214"/>
        <w:gridCol w:w="721"/>
        <w:gridCol w:w="2546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1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72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可空</w:t>
            </w:r>
          </w:p>
        </w:tc>
        <w:tc>
          <w:tcPr>
            <w:tcW w:w="254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54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terminal</w:t>
            </w:r>
          </w:p>
        </w:tc>
        <w:tc>
          <w:tcPr>
            <w:tcW w:w="121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2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54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设备号</w:t>
            </w:r>
          </w:p>
        </w:tc>
        <w:tc>
          <w:tcPr>
            <w:tcW w:w="2546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startTime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546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开始时间</w:t>
            </w:r>
          </w:p>
        </w:tc>
        <w:tc>
          <w:tcPr>
            <w:tcW w:w="2546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endTime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546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结束时间</w:t>
            </w:r>
          </w:p>
        </w:tc>
        <w:tc>
          <w:tcPr>
            <w:tcW w:w="2546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currentPage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546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当前页数</w:t>
            </w:r>
          </w:p>
        </w:tc>
        <w:tc>
          <w:tcPr>
            <w:tcW w:w="2546" w:type="dxa"/>
            <w:vAlign w:val="top"/>
          </w:tcPr>
          <w:p>
            <w:pPr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everyPage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7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546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每页条数</w:t>
            </w:r>
          </w:p>
        </w:tc>
        <w:tc>
          <w:tcPr>
            <w:tcW w:w="2546" w:type="dxa"/>
            <w:vAlign w:val="top"/>
          </w:tcPr>
          <w:p>
            <w:pPr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默认10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3.1.14.4 接口响应结果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详见下表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"/>
        <w:gridCol w:w="1448"/>
        <w:gridCol w:w="1077"/>
        <w:gridCol w:w="2470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4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具体参数</w:t>
            </w:r>
          </w:p>
        </w:tc>
        <w:tc>
          <w:tcPr>
            <w:tcW w:w="107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47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595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44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07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47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总记录数</w:t>
            </w:r>
          </w:p>
        </w:tc>
        <w:tc>
          <w:tcPr>
            <w:tcW w:w="259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" w:type="dxa"/>
            <w:vMerge w:val="restart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4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terminalId</w:t>
            </w:r>
          </w:p>
          <w:p>
            <w:pPr>
              <w:jc w:val="center"/>
              <w:rPr>
                <w:rFonts w:hint="eastAsia"/>
                <w:lang w:val="en" w:eastAsia="zh-CN"/>
              </w:rPr>
            </w:pPr>
          </w:p>
        </w:tc>
        <w:tc>
          <w:tcPr>
            <w:tcW w:w="107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" w:type="dxa"/>
            <w:vMerge w:val="continue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4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emergency</w:t>
            </w:r>
          </w:p>
        </w:tc>
        <w:tc>
          <w:tcPr>
            <w:tcW w:w="1077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紧急类型</w:t>
            </w:r>
          </w:p>
        </w:tc>
        <w:tc>
          <w:tcPr>
            <w:tcW w:w="25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0：不紧急 1：紧急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" w:type="dxa"/>
            <w:vMerge w:val="continue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4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downMessage</w:t>
            </w:r>
          </w:p>
        </w:tc>
        <w:tc>
          <w:tcPr>
            <w:tcW w:w="1077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文本信息</w:t>
            </w:r>
          </w:p>
        </w:tc>
        <w:tc>
          <w:tcPr>
            <w:tcW w:w="259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" w:type="dxa"/>
            <w:vMerge w:val="continue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4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07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47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下发时间</w:t>
            </w:r>
          </w:p>
        </w:tc>
        <w:tc>
          <w:tcPr>
            <w:tcW w:w="259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" w:type="dxa"/>
            <w:vMerge w:val="continue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4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077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下发json协议</w:t>
            </w:r>
          </w:p>
        </w:tc>
        <w:tc>
          <w:tcPr>
            <w:tcW w:w="259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" w:type="dxa"/>
            <w:vMerge w:val="continue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4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107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247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消息序列号</w:t>
            </w:r>
          </w:p>
        </w:tc>
        <w:tc>
          <w:tcPr>
            <w:tcW w:w="259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" w:type="dxa"/>
            <w:vMerge w:val="continue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4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247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下发状态</w:t>
            </w:r>
          </w:p>
        </w:tc>
        <w:tc>
          <w:tcPr>
            <w:tcW w:w="259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0：初始下发中 1成功 ，2 失败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3.1.14.5 请求示例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"currentPage": 1,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"emergency": 0,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"everyPage": 10,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"startTime": "2018-11-22 14:22:58",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"terminal": "15814403512"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3.1.14.6 返回示例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"msg"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"成功"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"count"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"data"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"1224740815906144256"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"terminalId"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"904704994765307904"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"eventcode"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"emergency"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"downMessage"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"ok"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"seq"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4111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"result"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"isDelete"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"createDate"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"2024-04-02 15:22:45"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"modifyDate"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"2024-04-02 15:22:46"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"modifyUser"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"CarManageServer"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]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14616"/>
      <w:bookmarkStart w:id="49" w:name="_Toc3273"/>
      <w:r>
        <w:rPr>
          <w:rFonts w:hint="eastAsia"/>
          <w:lang w:val="en-US" w:eastAsia="zh-CN"/>
        </w:rPr>
        <w:t>3.1.15 终端控制</w:t>
      </w:r>
      <w:bookmarkEnd w:id="48"/>
      <w:bookmarkEnd w:id="49"/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3.1.15.1 接口请求路径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/cmsapi/terminalControl 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244"/>
        <w:gridCol w:w="216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24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216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terminal</w:t>
            </w:r>
          </w:p>
        </w:tc>
        <w:tc>
          <w:tcPr>
            <w:tcW w:w="170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4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24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控制类型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3终端关机，4终端复位，5恢复出厂设置，6关闭数据通信，7关闭所有无线通信 100:断开油电 101 恢复油电路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3.1.15.4 接口请求结果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3.1.15.5 请求示例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"terminal": "15814403512",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"type": 3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3.1.15.6 返回示例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0,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sg": "成功"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0" w:name="_Toc25240"/>
      <w:bookmarkStart w:id="51" w:name="_Toc2816"/>
      <w:r>
        <w:rPr>
          <w:rFonts w:hint="eastAsia"/>
          <w:lang w:val="en-US" w:eastAsia="zh-CN"/>
        </w:rPr>
        <w:t>3.1.16 位置跟踪</w:t>
      </w:r>
      <w:bookmarkEnd w:id="50"/>
      <w:bookmarkEnd w:id="51"/>
    </w:p>
    <w:p>
      <w:pPr>
        <w:pStyle w:val="5"/>
        <w:bidi w:val="0"/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3.1.16.1 接口请求路径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/cmsapi/positionTrack</w:t>
      </w:r>
    </w:p>
    <w:p>
      <w:pPr>
        <w:pStyle w:val="5"/>
        <w:bidi w:val="0"/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3.1.16.2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3.1.16.3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terminal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0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设备号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</w:t>
            </w:r>
          </w:p>
        </w:tc>
        <w:tc>
          <w:tcPr>
            <w:tcW w:w="1703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时间间隔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单位为秒(s),0则停止跟踪,停止跟踪无需带后继字段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expire</w:t>
            </w:r>
          </w:p>
        </w:tc>
        <w:tc>
          <w:tcPr>
            <w:tcW w:w="170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位置跟踪有效期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单位为秒(S)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3.1.16.4 接口请求结果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3.1.16.5 请求示例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"terminal": "15814403512",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"inv": 5,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"expire": 60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3.1.16.6 返回示例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0,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sg": "成功"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2" w:name="_Toc22764"/>
      <w:bookmarkStart w:id="53" w:name="_Toc550"/>
      <w:r>
        <w:rPr>
          <w:rFonts w:hint="eastAsia"/>
          <w:lang w:val="en-US" w:eastAsia="zh-CN"/>
        </w:rPr>
        <w:t>3.1.17 获取指定公司下的所有车辆</w:t>
      </w:r>
      <w:bookmarkEnd w:id="52"/>
      <w:bookmarkEnd w:id="53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3.1.17.1 接口请求路径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/cmsapi/listCarInfoByDeptId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3.1.17.2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3.1.17.3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deptid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3.1.17.4 接口请求结果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详见下表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nodeId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rPr>
                <w:rFonts w:hint="default"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/>
                <w:szCs w:val="21"/>
                <w:lang w:val="en"/>
              </w:rPr>
              <w:t>节点</w:t>
            </w: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</w:rPr>
              <w:t>车辆</w:t>
            </w: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deptid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/>
                <w:szCs w:val="21"/>
                <w:lang w:val="en"/>
              </w:rPr>
            </w:pPr>
            <w:r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  <w:t>机构ID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deptname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rPr>
                <w:rStyle w:val="18"/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组织机构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parentId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rPr>
                <w:rFonts w:hint="default"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/>
                <w:szCs w:val="21"/>
              </w:rPr>
              <w:t>父级节点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/>
                <w:szCs w:val="21"/>
              </w:rPr>
            </w:pPr>
            <w:r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nodeName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rPr>
                <w:rFonts w:hint="eastAsia"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/>
                <w:szCs w:val="21"/>
              </w:rPr>
              <w:t>节点名称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/>
                <w:szCs w:val="21"/>
              </w:rPr>
            </w:pPr>
            <w:r>
              <w:rPr>
                <w:rStyle w:val="18"/>
                <w:rFonts w:hint="eastAsia" w:ascii="宋体" w:hAnsi="宋体"/>
                <w:szCs w:val="21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carstatus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rPr>
                <w:rFonts w:hint="eastAsia"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/>
                <w:szCs w:val="21"/>
              </w:rPr>
              <w:t>车辆状态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参考附件3.2.1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terminal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rPr>
                <w:rFonts w:hint="eastAsia"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/>
                <w:szCs w:val="21"/>
              </w:rPr>
              <w:t>终端</w:t>
            </w: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标识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channeltotals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rPr>
                <w:rFonts w:hint="eastAsia"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/>
                <w:szCs w:val="21"/>
              </w:rPr>
              <w:t>摄像头个数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3.1.17.5 请求示例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deptid</w:t>
      </w:r>
      <w:r>
        <w:rPr>
          <w:rFonts w:hint="eastAsia"/>
        </w:rPr>
        <w:t>": "430130351025815552"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3.1.17.6 返回示例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0,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sg": "成功",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ata": [{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"terminal": "15211110012",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"nodeId": "535959611203780608",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deptid</w:t>
      </w:r>
      <w:r>
        <w:rPr>
          <w:rFonts w:hint="eastAsia"/>
        </w:rPr>
        <w:t>": "430130351025815552"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"parentId": "430130351025815552",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deptname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机构设备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"nodeName": "粤B05052",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"nodetype": 2,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"carstatus": 1,</w:t>
      </w:r>
    </w:p>
    <w:p>
      <w:pPr>
        <w:ind w:left="420" w:leftChars="0" w:firstLine="420"/>
        <w:rPr>
          <w:rFonts w:hint="default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"total": null,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"channeltotals": 4,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"parent": false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"terminal": "15814403512",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"nodeId": "430130351176810496",</w:t>
      </w:r>
    </w:p>
    <w:p>
      <w:pPr>
        <w:ind w:left="1260" w:leftChars="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deptid</w:t>
      </w:r>
      <w:r>
        <w:rPr>
          <w:rFonts w:hint="eastAsia"/>
        </w:rPr>
        <w:t>": "430130351025815552"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"parentId": "430130351025815552",</w:t>
      </w:r>
    </w:p>
    <w:p>
      <w:pPr>
        <w:ind w:left="1260" w:leftChars="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deptname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机构设备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"nodeName": "粤B03512",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"nodetype": 2,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"carstatus": 1,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"total": null,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"caroffline": null,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"longoffline": null,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"channeltotals": 4,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"parent": false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4" w:name="_Toc5998"/>
      <w:bookmarkStart w:id="55" w:name="_Toc5051"/>
      <w:r>
        <w:rPr>
          <w:rFonts w:hint="eastAsia"/>
          <w:lang w:val="en-US" w:eastAsia="zh-CN"/>
        </w:rPr>
        <w:t>3.1.18 查询终端属性</w:t>
      </w:r>
      <w:bookmarkEnd w:id="54"/>
      <w:bookmarkEnd w:id="55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3.1.18.1 接口请求路径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/cmsapi/queryTerminalParam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3.1.18.2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3.1.18.3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terminal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3.1.18.4 接口请求结果</w:t>
      </w:r>
    </w:p>
    <w:tbl>
      <w:tblPr>
        <w:tblStyle w:val="14"/>
        <w:tblW w:w="85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69"/>
        <w:gridCol w:w="2335"/>
        <w:gridCol w:w="3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335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328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3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328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328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3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详见下表</w:t>
            </w:r>
          </w:p>
        </w:tc>
        <w:tc>
          <w:tcPr>
            <w:tcW w:w="32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375"/>
        <w:gridCol w:w="2518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75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51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3085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t>type</w:t>
            </w:r>
          </w:p>
        </w:tc>
        <w:tc>
          <w:tcPr>
            <w:tcW w:w="137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2518" w:type="dxa"/>
            <w:vAlign w:val="top"/>
          </w:tcPr>
          <w:p>
            <w:pPr>
              <w:ind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t>终端类型</w:t>
            </w:r>
          </w:p>
        </w:tc>
        <w:tc>
          <w:tcPr>
            <w:tcW w:w="3085" w:type="dxa"/>
            <w:vAlign w:val="top"/>
          </w:tcPr>
          <w:p>
            <w:pPr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4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oem</w:t>
            </w:r>
          </w:p>
        </w:tc>
        <w:tc>
          <w:tcPr>
            <w:tcW w:w="137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string</w:t>
            </w:r>
          </w:p>
        </w:tc>
        <w:tc>
          <w:tcPr>
            <w:tcW w:w="251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制造商 id</w:t>
            </w:r>
          </w:p>
        </w:tc>
        <w:tc>
          <w:tcPr>
            <w:tcW w:w="3085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/>
                <w:szCs w:val="22"/>
              </w:rPr>
              <w:t>终端制造商编码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termainaltype</w:t>
            </w:r>
          </w:p>
        </w:tc>
        <w:tc>
          <w:tcPr>
            <w:tcW w:w="137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string</w:t>
            </w:r>
          </w:p>
        </w:tc>
        <w:tc>
          <w:tcPr>
            <w:tcW w:w="251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终端型号</w:t>
            </w:r>
          </w:p>
        </w:tc>
        <w:tc>
          <w:tcPr>
            <w:tcW w:w="3085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termainalid</w:t>
            </w:r>
          </w:p>
        </w:tc>
        <w:tc>
          <w:tcPr>
            <w:tcW w:w="137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string</w:t>
            </w:r>
          </w:p>
        </w:tc>
        <w:tc>
          <w:tcPr>
            <w:tcW w:w="251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终端 id</w:t>
            </w:r>
          </w:p>
        </w:tc>
        <w:tc>
          <w:tcPr>
            <w:tcW w:w="3085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终端 sim 卡 iccid 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iccid</w:t>
            </w:r>
          </w:p>
        </w:tc>
        <w:tc>
          <w:tcPr>
            <w:tcW w:w="137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string</w:t>
            </w:r>
          </w:p>
        </w:tc>
        <w:tc>
          <w:tcPr>
            <w:tcW w:w="251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终端 sim 卡 iccid</w:t>
            </w:r>
          </w:p>
        </w:tc>
        <w:tc>
          <w:tcPr>
            <w:tcW w:w="3085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hardwarelen</w:t>
            </w:r>
          </w:p>
        </w:tc>
        <w:tc>
          <w:tcPr>
            <w:tcW w:w="137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251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终端硬件版本号长度</w:t>
            </w:r>
          </w:p>
        </w:tc>
        <w:tc>
          <w:tcPr>
            <w:tcW w:w="3085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hardwareno</w:t>
            </w:r>
          </w:p>
        </w:tc>
        <w:tc>
          <w:tcPr>
            <w:tcW w:w="137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string</w:t>
            </w:r>
          </w:p>
        </w:tc>
        <w:tc>
          <w:tcPr>
            <w:tcW w:w="251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终端硬件版本号</w:t>
            </w:r>
          </w:p>
        </w:tc>
        <w:tc>
          <w:tcPr>
            <w:tcW w:w="3085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firmwarelen</w:t>
            </w:r>
          </w:p>
        </w:tc>
        <w:tc>
          <w:tcPr>
            <w:tcW w:w="137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251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终端固件版本号长度</w:t>
            </w:r>
          </w:p>
        </w:tc>
        <w:tc>
          <w:tcPr>
            <w:tcW w:w="3085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firmwareno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string</w:t>
            </w:r>
          </w:p>
        </w:tc>
        <w:tc>
          <w:tcPr>
            <w:tcW w:w="251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终端固件版本号</w:t>
            </w:r>
          </w:p>
        </w:tc>
        <w:tc>
          <w:tcPr>
            <w:tcW w:w="3085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cnssproperty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string</w:t>
            </w:r>
          </w:p>
        </w:tc>
        <w:tc>
          <w:tcPr>
            <w:tcW w:w="251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gnss 模块属性</w:t>
            </w:r>
          </w:p>
        </w:tc>
        <w:tc>
          <w:tcPr>
            <w:tcW w:w="3085" w:type="dxa"/>
            <w:vAlign w:val="center"/>
          </w:tcPr>
          <w:p>
            <w:pPr>
              <w:pStyle w:val="21"/>
              <w:ind w:firstLine="0" w:firstLineChars="0"/>
              <w:jc w:val="both"/>
            </w:pPr>
            <w:r>
              <w:t>bit0</w:t>
            </w:r>
            <w:r>
              <w:rPr>
                <w:rFonts w:hint="eastAsia"/>
              </w:rPr>
              <w:t>指的是最后一位高位</w:t>
            </w:r>
            <w:r>
              <w:t>bit0，0：不支持 gps 定位， 1：支持 gps 定位； bit1，0：不支持北斗定位， 1：支持北斗定位； bit2，0：不支持 glonass 定位， 1：支持 glonass 定位； bit3，0：不支持 galileo 定位， 1：支持 galileo 定位</w:t>
            </w:r>
            <w:r>
              <w:rPr>
                <w:rFonts w:hint="eastAsia"/>
              </w:rPr>
              <w:t>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comproperty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string</w:t>
            </w:r>
          </w:p>
        </w:tc>
        <w:tc>
          <w:tcPr>
            <w:tcW w:w="251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通信模块属性</w:t>
            </w:r>
          </w:p>
        </w:tc>
        <w:tc>
          <w:tcPr>
            <w:tcW w:w="3085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bit0，0：不支持GPRS通信， 1：支持GPRS通信； bit1，0：不支持CDMA通信， 1：支持CDMA通信； bit2，0：不支持TD-SCDMA通信， 1：支持TD-SCDMA通信； bit3，0：不支持WCDMA通信， 1：支持WCDMA通信； bit4，0：不支持CDMA2000通信， 1：支持CDMA2000通信。 bit5，0：不支持TD-LTE通信， 1：支持TD-LTE通信； bit7，0：不支持其他通信方式， 1：支持其他通信方式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3.1.18.5 请求示例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"terminal": "13751093611"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3.1.18.6 返回示例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0,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sg": "成功",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ata": 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"firmwareno": "T18071922-V809201",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"hardwareno": "JH5S-720P-2051",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"msgid": 263,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"oem": "71603",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"iccid": "0000000000000000000",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"termainalid": "00000",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"cnssproperty": "00000011",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"0000000000000111",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"termainaltype": "JH5S-L",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"firmwarelen": 17,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"terminal": "13751093611",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"encryption": 0,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"bodysize": 79,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"hardwarelen": 14,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"seq": 877,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"subpacket": 0,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"comproperty": "11111111"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6" w:name="_Toc7529"/>
      <w:bookmarkStart w:id="57" w:name="_Toc18820"/>
      <w:r>
        <w:rPr>
          <w:rFonts w:hint="eastAsia"/>
          <w:lang w:val="en-US" w:eastAsia="zh-CN"/>
        </w:rPr>
        <w:t>3.1.19 查询设备报警实时状态</w:t>
      </w:r>
      <w:bookmarkEnd w:id="56"/>
      <w:bookmarkEnd w:id="57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3.1.23.1 接口请求路径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/cmsapi/getAlarmStatus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3.1.23.2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3.1.23.3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terminal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设备号，可以是多个，以','分割。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3.1.23.4 接口请求结果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683"/>
        <w:gridCol w:w="2221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8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22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300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6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2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300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6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300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2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详见下表</w:t>
            </w:r>
          </w:p>
        </w:tc>
        <w:tc>
          <w:tcPr>
            <w:tcW w:w="30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672"/>
        <w:gridCol w:w="2242"/>
        <w:gridCol w:w="3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7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24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300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terminal</w:t>
            </w:r>
          </w:p>
        </w:tc>
        <w:tc>
          <w:tcPr>
            <w:tcW w:w="167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" w:eastAsia="zh-CN" w:bidi="ar-SA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终端号</w:t>
            </w:r>
          </w:p>
        </w:tc>
        <w:tc>
          <w:tcPr>
            <w:tcW w:w="3004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alarmStatus</w:t>
            </w:r>
          </w:p>
        </w:tc>
        <w:tc>
          <w:tcPr>
            <w:tcW w:w="167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" w:eastAsia="zh-CN" w:bidi="ar-SA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设备报警状态</w:t>
            </w:r>
          </w:p>
        </w:tc>
        <w:tc>
          <w:tcPr>
            <w:tcW w:w="3004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alarmStatusPlat</w:t>
            </w:r>
          </w:p>
        </w:tc>
        <w:tc>
          <w:tcPr>
            <w:tcW w:w="167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" w:eastAsia="zh-CN" w:bidi="ar-SA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平台报警状态</w:t>
            </w:r>
          </w:p>
        </w:tc>
        <w:tc>
          <w:tcPr>
            <w:tcW w:w="3004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alarmDesc</w:t>
            </w:r>
          </w:p>
        </w:tc>
        <w:tc>
          <w:tcPr>
            <w:tcW w:w="167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" w:eastAsia="zh-CN" w:bidi="ar-SA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报警描述</w:t>
            </w:r>
          </w:p>
        </w:tc>
        <w:tc>
          <w:tcPr>
            <w:tcW w:w="3004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lng</w:t>
            </w:r>
          </w:p>
        </w:tc>
        <w:tc>
          <w:tcPr>
            <w:tcW w:w="167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" w:eastAsia="zh-CN" w:bidi="ar-SA"/>
              </w:rPr>
              <w:t>Double</w:t>
            </w:r>
          </w:p>
        </w:tc>
        <w:tc>
          <w:tcPr>
            <w:tcW w:w="2242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经度</w:t>
            </w:r>
          </w:p>
        </w:tc>
        <w:tc>
          <w:tcPr>
            <w:tcW w:w="3004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lat</w:t>
            </w:r>
          </w:p>
        </w:tc>
        <w:tc>
          <w:tcPr>
            <w:tcW w:w="167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" w:eastAsia="zh-CN" w:bidi="ar-SA"/>
              </w:rPr>
              <w:t>Double</w:t>
            </w:r>
          </w:p>
        </w:tc>
        <w:tc>
          <w:tcPr>
            <w:tcW w:w="2242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纬度</w:t>
            </w:r>
          </w:p>
        </w:tc>
        <w:tc>
          <w:tcPr>
            <w:tcW w:w="3004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time</w:t>
            </w:r>
          </w:p>
        </w:tc>
        <w:tc>
          <w:tcPr>
            <w:tcW w:w="167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" w:eastAsia="zh-CN" w:bidi="ar-SA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时间</w:t>
            </w:r>
          </w:p>
        </w:tc>
        <w:tc>
          <w:tcPr>
            <w:tcW w:w="3004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altitude</w:t>
            </w:r>
          </w:p>
        </w:tc>
        <w:tc>
          <w:tcPr>
            <w:tcW w:w="167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Interger</w:t>
            </w:r>
          </w:p>
        </w:tc>
        <w:tc>
          <w:tcPr>
            <w:tcW w:w="2242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高程</w:t>
            </w:r>
          </w:p>
        </w:tc>
        <w:tc>
          <w:tcPr>
            <w:tcW w:w="3004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3.1.23.5 请求示例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"terminal": "13751093611"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3.1.23.6 返回示例</w:t>
      </w:r>
    </w:p>
    <w:p>
      <w:pPr>
        <w:ind w:left="420" w:firstLine="420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{</w:t>
      </w:r>
    </w:p>
    <w:p>
      <w:pPr>
        <w:ind w:left="420" w:firstLine="420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ab/>
      </w:r>
      <w:r>
        <w:rPr>
          <w:rFonts w:hint="eastAsia" w:ascii="宋体" w:hAnsi="宋体"/>
          <w:kern w:val="0"/>
          <w:szCs w:val="21"/>
        </w:rPr>
        <w:t>"</w:t>
      </w:r>
      <w:r>
        <w:rPr>
          <w:rFonts w:hint="eastAsia" w:ascii="宋体" w:hAnsi="宋体"/>
          <w:kern w:val="0"/>
          <w:szCs w:val="21"/>
          <w:lang w:val="en-US" w:eastAsia="zh-CN"/>
        </w:rPr>
        <w:t>c</w:t>
      </w:r>
      <w:r>
        <w:rPr>
          <w:rFonts w:hint="eastAsia" w:ascii="宋体" w:hAnsi="宋体"/>
          <w:kern w:val="0"/>
          <w:szCs w:val="21"/>
        </w:rPr>
        <w:t>ode": 0,</w:t>
      </w:r>
    </w:p>
    <w:p>
      <w:pPr>
        <w:ind w:left="420" w:firstLine="420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ab/>
      </w:r>
      <w:r>
        <w:rPr>
          <w:rFonts w:hint="eastAsia" w:ascii="宋体" w:hAnsi="宋体"/>
          <w:kern w:val="0"/>
          <w:szCs w:val="21"/>
        </w:rPr>
        <w:t>"</w:t>
      </w:r>
      <w:r>
        <w:rPr>
          <w:rFonts w:hint="eastAsia" w:ascii="宋体" w:hAnsi="宋体"/>
          <w:kern w:val="0"/>
          <w:szCs w:val="21"/>
          <w:lang w:val="en-US" w:eastAsia="zh-CN"/>
        </w:rPr>
        <w:t>m</w:t>
      </w:r>
      <w:r>
        <w:rPr>
          <w:rFonts w:hint="eastAsia" w:ascii="宋体" w:hAnsi="宋体"/>
          <w:kern w:val="0"/>
          <w:szCs w:val="21"/>
        </w:rPr>
        <w:t>sg": "成功",</w:t>
      </w:r>
    </w:p>
    <w:p>
      <w:pPr>
        <w:ind w:left="420" w:firstLine="420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ab/>
      </w:r>
      <w:r>
        <w:rPr>
          <w:rFonts w:hint="eastAsia" w:ascii="宋体" w:hAnsi="宋体"/>
          <w:kern w:val="0"/>
          <w:szCs w:val="21"/>
        </w:rPr>
        <w:t>"</w:t>
      </w:r>
      <w:r>
        <w:rPr>
          <w:rFonts w:hint="eastAsia" w:ascii="宋体" w:hAnsi="宋体"/>
          <w:kern w:val="0"/>
          <w:szCs w:val="21"/>
          <w:lang w:val="en-US" w:eastAsia="zh-CN"/>
        </w:rPr>
        <w:t>d</w:t>
      </w:r>
      <w:r>
        <w:rPr>
          <w:rFonts w:hint="eastAsia" w:ascii="宋体" w:hAnsi="宋体"/>
          <w:kern w:val="0"/>
          <w:szCs w:val="21"/>
        </w:rPr>
        <w:t>ata": [{</w:t>
      </w:r>
    </w:p>
    <w:p>
      <w:pPr>
        <w:ind w:left="420" w:firstLine="420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ab/>
      </w:r>
      <w:r>
        <w:rPr>
          <w:rFonts w:hint="eastAsia" w:ascii="宋体" w:hAnsi="宋体"/>
          <w:kern w:val="0"/>
          <w:szCs w:val="21"/>
        </w:rPr>
        <w:tab/>
      </w:r>
      <w:r>
        <w:rPr>
          <w:rFonts w:hint="eastAsia" w:ascii="宋体" w:hAnsi="宋体"/>
          <w:kern w:val="0"/>
          <w:szCs w:val="21"/>
        </w:rPr>
        <w:t>"terminal": "</w:t>
      </w:r>
      <w:r>
        <w:rPr>
          <w:rFonts w:hint="eastAsia"/>
        </w:rPr>
        <w:t>13751093611</w:t>
      </w:r>
      <w:r>
        <w:rPr>
          <w:rFonts w:hint="eastAsia" w:ascii="宋体" w:hAnsi="宋体"/>
          <w:kern w:val="0"/>
          <w:szCs w:val="21"/>
        </w:rPr>
        <w:t>",</w:t>
      </w:r>
    </w:p>
    <w:p>
      <w:pPr>
        <w:ind w:left="420" w:firstLine="420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ab/>
      </w:r>
      <w:r>
        <w:rPr>
          <w:rFonts w:hint="eastAsia" w:ascii="宋体" w:hAnsi="宋体"/>
          <w:kern w:val="0"/>
          <w:szCs w:val="21"/>
        </w:rPr>
        <w:tab/>
      </w:r>
      <w:r>
        <w:rPr>
          <w:rFonts w:hint="eastAsia" w:ascii="宋体" w:hAnsi="宋体"/>
          <w:kern w:val="0"/>
          <w:szCs w:val="21"/>
        </w:rPr>
        <w:t>"alarmStatus": "[12,19,20,42,44,45]",</w:t>
      </w:r>
    </w:p>
    <w:p>
      <w:pPr>
        <w:ind w:left="2856" w:leftChars="760" w:hanging="1260" w:hangingChars="600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"alarmDesc": "摄像头故障,当天累计驾驶超时,超时停车,通道1视频</w:t>
      </w:r>
      <w:r>
        <w:rPr>
          <w:rFonts w:hint="eastAsia" w:ascii="宋体" w:hAnsi="宋体"/>
          <w:kern w:val="0"/>
          <w:szCs w:val="21"/>
          <w:lang w:val="en-US" w:eastAsia="zh-CN"/>
        </w:rPr>
        <w:t xml:space="preserve">丢 </w:t>
      </w:r>
      <w:r>
        <w:rPr>
          <w:rFonts w:hint="eastAsia" w:ascii="宋体" w:hAnsi="宋体"/>
          <w:kern w:val="0"/>
          <w:szCs w:val="21"/>
        </w:rPr>
        <w:t>失报警,通道3视频丢失报警,通道4视频丢失报警",</w:t>
      </w:r>
    </w:p>
    <w:p>
      <w:pPr>
        <w:ind w:left="420" w:firstLine="420"/>
        <w:rPr>
          <w:rFonts w:hint="eastAsia" w:ascii="宋体" w:hAnsi="宋体"/>
          <w:kern w:val="0"/>
          <w:szCs w:val="21"/>
          <w:lang w:val="en-US" w:eastAsia="zh-CN"/>
        </w:rPr>
      </w:pPr>
      <w:r>
        <w:rPr>
          <w:rFonts w:hint="eastAsia" w:ascii="宋体" w:hAnsi="宋体"/>
          <w:kern w:val="0"/>
          <w:szCs w:val="21"/>
        </w:rPr>
        <w:tab/>
      </w:r>
      <w:r>
        <w:rPr>
          <w:rFonts w:hint="eastAsia" w:ascii="宋体" w:hAnsi="宋体"/>
          <w:kern w:val="0"/>
          <w:szCs w:val="21"/>
        </w:rPr>
        <w:tab/>
      </w:r>
      <w:r>
        <w:rPr>
          <w:rFonts w:hint="eastAsia" w:ascii="宋体" w:hAnsi="宋体"/>
          <w:kern w:val="0"/>
          <w:szCs w:val="21"/>
        </w:rPr>
        <w:t>"alarmStatusPlat": "[]"</w:t>
      </w:r>
      <w:r>
        <w:rPr>
          <w:rFonts w:hint="eastAsia" w:ascii="宋体" w:hAnsi="宋体"/>
          <w:kern w:val="0"/>
          <w:szCs w:val="21"/>
          <w:lang w:val="en-US" w:eastAsia="zh-CN"/>
        </w:rPr>
        <w:t>,</w:t>
      </w:r>
    </w:p>
    <w:p>
      <w:pPr>
        <w:ind w:left="420" w:firstLine="420"/>
        <w:rPr>
          <w:rFonts w:hint="eastAsia" w:ascii="宋体" w:hAnsi="宋体"/>
          <w:kern w:val="0"/>
          <w:szCs w:val="21"/>
          <w:lang w:val="en-US" w:eastAsia="zh-CN"/>
        </w:rPr>
      </w:pPr>
      <w:r>
        <w:rPr>
          <w:rFonts w:hint="eastAsia" w:ascii="宋体" w:hAnsi="宋体"/>
          <w:kern w:val="0"/>
          <w:szCs w:val="21"/>
          <w:lang w:val="en-US" w:eastAsia="zh-CN"/>
        </w:rPr>
        <w:t xml:space="preserve">        "lng": 113.853008,</w:t>
      </w:r>
    </w:p>
    <w:p>
      <w:pPr>
        <w:ind w:left="420" w:firstLine="420"/>
        <w:rPr>
          <w:rFonts w:hint="eastAsia" w:ascii="宋体" w:hAnsi="宋体"/>
          <w:kern w:val="0"/>
          <w:szCs w:val="21"/>
          <w:lang w:val="en-US" w:eastAsia="zh-CN"/>
        </w:rPr>
      </w:pPr>
      <w:r>
        <w:rPr>
          <w:rFonts w:hint="eastAsia" w:ascii="宋体" w:hAnsi="宋体"/>
          <w:kern w:val="0"/>
          <w:szCs w:val="21"/>
          <w:lang w:val="en-US" w:eastAsia="zh-CN"/>
        </w:rPr>
        <w:t xml:space="preserve">        "lat": 22.586188,</w:t>
      </w:r>
    </w:p>
    <w:p>
      <w:pPr>
        <w:ind w:left="420" w:firstLine="420"/>
        <w:rPr>
          <w:rFonts w:hint="eastAsia" w:ascii="宋体" w:hAnsi="宋体"/>
          <w:kern w:val="0"/>
          <w:szCs w:val="21"/>
          <w:lang w:val="en-US" w:eastAsia="zh-CN"/>
        </w:rPr>
      </w:pPr>
      <w:r>
        <w:rPr>
          <w:rFonts w:hint="eastAsia" w:ascii="宋体" w:hAnsi="宋体"/>
          <w:kern w:val="0"/>
          <w:szCs w:val="21"/>
          <w:lang w:val="en-US" w:eastAsia="zh-CN"/>
        </w:rPr>
        <w:t xml:space="preserve">        "altitude": 41,</w:t>
      </w:r>
    </w:p>
    <w:p>
      <w:pPr>
        <w:ind w:left="420" w:firstLine="420"/>
        <w:rPr>
          <w:rFonts w:hint="eastAsia" w:ascii="宋体" w:hAnsi="宋体"/>
          <w:kern w:val="0"/>
          <w:szCs w:val="21"/>
          <w:lang w:val="en-US" w:eastAsia="zh-CN"/>
        </w:rPr>
      </w:pPr>
      <w:r>
        <w:rPr>
          <w:rFonts w:hint="eastAsia" w:ascii="宋体" w:hAnsi="宋体"/>
          <w:kern w:val="0"/>
          <w:szCs w:val="21"/>
          <w:lang w:val="en-US" w:eastAsia="zh-CN"/>
        </w:rPr>
        <w:t xml:space="preserve">        "time": "2022-08-05 19:45:01"</w:t>
      </w:r>
    </w:p>
    <w:p>
      <w:pPr>
        <w:ind w:left="420" w:firstLine="420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ab/>
      </w:r>
      <w:r>
        <w:rPr>
          <w:rFonts w:hint="eastAsia" w:ascii="宋体" w:hAnsi="宋体"/>
          <w:kern w:val="0"/>
          <w:szCs w:val="21"/>
        </w:rPr>
        <w:t>}]</w:t>
      </w:r>
    </w:p>
    <w:p>
      <w:pPr>
        <w:ind w:left="420" w:firstLine="420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}</w:t>
      </w:r>
    </w:p>
    <w:p>
      <w:pPr>
        <w:ind w:left="420" w:firstLine="42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8" w:name="_Toc30497"/>
      <w:bookmarkStart w:id="59" w:name="_Toc6763"/>
      <w:r>
        <w:rPr>
          <w:rFonts w:hint="eastAsia"/>
          <w:lang w:val="en-US" w:eastAsia="zh-CN"/>
        </w:rPr>
        <w:t>3.1.20 获取车辆设备状态</w:t>
      </w:r>
      <w:bookmarkEnd w:id="58"/>
      <w:bookmarkEnd w:id="59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3.1.20.1 接口请求路径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/cmsapi/getCarStatus 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3.1.20.2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3.1.20.3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terminal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设备号，可以输入多个，以“，”分隔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3.1.20.4 接口请求结果</w:t>
      </w:r>
    </w:p>
    <w:tbl>
      <w:tblPr>
        <w:tblStyle w:val="1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2115"/>
        <w:gridCol w:w="1914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15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91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375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code</w:t>
            </w:r>
          </w:p>
        </w:tc>
        <w:tc>
          <w:tcPr>
            <w:tcW w:w="2115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Interger</w:t>
            </w:r>
          </w:p>
        </w:tc>
        <w:tc>
          <w:tcPr>
            <w:tcW w:w="1914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msg</w:t>
            </w:r>
          </w:p>
        </w:tc>
        <w:tc>
          <w:tcPr>
            <w:tcW w:w="2115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1914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data</w:t>
            </w:r>
          </w:p>
        </w:tc>
        <w:tc>
          <w:tcPr>
            <w:tcW w:w="2115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Object</w:t>
            </w:r>
          </w:p>
        </w:tc>
        <w:tc>
          <w:tcPr>
            <w:tcW w:w="1914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详见下表</w:t>
            </w:r>
          </w:p>
        </w:tc>
        <w:tc>
          <w:tcPr>
            <w:tcW w:w="2375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data数据内容</w:t>
      </w:r>
    </w:p>
    <w:tbl>
      <w:tblPr>
        <w:tblStyle w:val="13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2086"/>
        <w:gridCol w:w="1952"/>
        <w:gridCol w:w="2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08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95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36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terminal</w:t>
            </w:r>
          </w:p>
        </w:tc>
        <w:tc>
          <w:tcPr>
            <w:tcW w:w="208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设备号</w:t>
            </w:r>
          </w:p>
        </w:tc>
        <w:tc>
          <w:tcPr>
            <w:tcW w:w="236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carnumber</w:t>
            </w:r>
          </w:p>
        </w:tc>
        <w:tc>
          <w:tcPr>
            <w:tcW w:w="208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车牌号</w:t>
            </w:r>
          </w:p>
          <w:p>
            <w:pPr>
              <w:ind w:firstLine="0" w:firstLineChars="0"/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</w:pPr>
          </w:p>
          <w:p>
            <w:pPr>
              <w:ind w:firstLine="0" w:firstLineChars="0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36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 w:eastAsiaTheme="minorEastAsia"/>
                <w:color w:val="auto"/>
                <w:kern w:val="2"/>
                <w:sz w:val="21"/>
                <w:szCs w:val="21"/>
                <w:highlight w:val="whit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Cs w:val="21"/>
                <w:highlight w:val="white"/>
                <w:lang w:val="en-US" w:eastAsia="zh-CN"/>
              </w:rPr>
              <w:t>color</w:t>
            </w:r>
          </w:p>
        </w:tc>
        <w:tc>
          <w:tcPr>
            <w:tcW w:w="2086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 w:eastAsia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  <w:t>Interger</w:t>
            </w: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Style w:val="18"/>
                <w:rFonts w:hint="default" w:ascii="宋体" w:hAnsi="宋体" w:cs="宋体"/>
                <w:color w:val="auto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  <w:t xml:space="preserve">车牌颜色 </w:t>
            </w:r>
          </w:p>
          <w:p>
            <w:pPr>
              <w:ind w:firstLine="0" w:firstLineChars="0"/>
              <w:rPr>
                <w:rFonts w:hint="eastAsia" w:ascii="宋体" w:hAnsi="宋体" w:cs="宋体" w:eastAsia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1：蓝色 2：黄色 3：黑色 4：白色 5：红色6：紫色9：其他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carstatus</w:t>
            </w:r>
          </w:p>
        </w:tc>
        <w:tc>
          <w:tcPr>
            <w:tcW w:w="208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Interger</w:t>
            </w: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/>
                <w:szCs w:val="21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车辆状态</w:t>
            </w:r>
          </w:p>
          <w:p>
            <w:pPr>
              <w:ind w:firstLine="0" w:firstLineChars="0"/>
              <w:rPr>
                <w:rStyle w:val="18"/>
                <w:rFonts w:hint="eastAsia" w:ascii="宋体" w:hAnsi="宋体"/>
                <w:szCs w:val="21"/>
              </w:rPr>
            </w:pPr>
          </w:p>
          <w:p>
            <w:pPr>
              <w:ind w:firstLine="0" w:firstLineChars="0"/>
              <w:rPr>
                <w:rStyle w:val="18"/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ind w:firstLine="0" w:firstLineChars="0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cs="宋体" w:eastAsiaTheme="minorEastAsia"/>
                <w:vertAlign w:val="baseline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 xml:space="preserve">参考附件3.2.1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color w:val="auto"/>
                <w:kern w:val="2"/>
                <w:sz w:val="21"/>
                <w:szCs w:val="21"/>
                <w:highlight w:val="whit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certificate</w:t>
            </w:r>
          </w:p>
        </w:tc>
        <w:tc>
          <w:tcPr>
            <w:tcW w:w="208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  <w:t>行驶证号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lng</w:t>
            </w:r>
          </w:p>
        </w:tc>
        <w:tc>
          <w:tcPr>
            <w:tcW w:w="2086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eastAsia="宋体" w:cs="宋体"/>
                <w:color w:val="auto"/>
                <w:szCs w:val="21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经度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lat</w:t>
            </w:r>
          </w:p>
        </w:tc>
        <w:tc>
          <w:tcPr>
            <w:tcW w:w="2086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eastAsia="宋体" w:cs="宋体"/>
                <w:color w:val="auto"/>
                <w:szCs w:val="21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纬度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altitude</w:t>
            </w:r>
          </w:p>
        </w:tc>
        <w:tc>
          <w:tcPr>
            <w:tcW w:w="2086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角度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speed</w:t>
            </w:r>
          </w:p>
        </w:tc>
        <w:tc>
          <w:tcPr>
            <w:tcW w:w="2086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速度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direction</w:t>
            </w:r>
          </w:p>
        </w:tc>
        <w:tc>
          <w:tcPr>
            <w:tcW w:w="2086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方向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kern w:val="0"/>
                <w:szCs w:val="21"/>
              </w:rPr>
              <w:fldChar w:fldCharType="begin"/>
            </w:r>
            <w:r>
              <w:rPr>
                <w:rFonts w:hint="eastAsia" w:ascii="宋体" w:hAnsi="宋体"/>
                <w:color w:val="auto"/>
                <w:kern w:val="0"/>
                <w:szCs w:val="21"/>
              </w:rPr>
              <w:instrText xml:space="preserve"> HYPERLINK "http://dict.baidu.com/s?wd=mileage" \t "_blank" </w:instrText>
            </w:r>
            <w:r>
              <w:rPr>
                <w:rFonts w:hint="eastAsia" w:ascii="宋体" w:hAnsi="宋体"/>
                <w:color w:val="auto"/>
                <w:kern w:val="0"/>
                <w:szCs w:val="21"/>
              </w:rPr>
              <w:fldChar w:fldCharType="separate"/>
            </w:r>
            <w:r>
              <w:rPr>
                <w:rFonts w:hint="eastAsia" w:ascii="宋体" w:hAnsi="宋体"/>
                <w:color w:val="auto"/>
                <w:kern w:val="0"/>
                <w:sz w:val="21"/>
                <w:szCs w:val="21"/>
              </w:rPr>
              <w:t>mileage</w:t>
            </w:r>
            <w:r>
              <w:rPr>
                <w:rFonts w:hint="eastAsia" w:ascii="宋体" w:hAnsi="宋体"/>
                <w:color w:val="auto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2086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  <w:t xml:space="preserve">终端里程  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  <w:t>单位KM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/>
                <w:color w:val="auto"/>
                <w:kern w:val="0"/>
                <w:szCs w:val="21"/>
                <w:lang w:val="en-US" w:eastAsia="zh-CN"/>
              </w:rPr>
              <w:t>pfm</w:t>
            </w:r>
            <w:r>
              <w:rPr>
                <w:rFonts w:hint="eastAsia" w:ascii="宋体" w:hAnsi="宋体"/>
                <w:color w:val="auto"/>
                <w:kern w:val="0"/>
                <w:szCs w:val="21"/>
              </w:rPr>
              <w:fldChar w:fldCharType="begin"/>
            </w:r>
            <w:r>
              <w:rPr>
                <w:rFonts w:hint="eastAsia" w:ascii="宋体" w:hAnsi="宋体"/>
                <w:color w:val="auto"/>
                <w:kern w:val="0"/>
                <w:szCs w:val="21"/>
              </w:rPr>
              <w:instrText xml:space="preserve"> HYPERLINK "http://dict.baidu.com/s?wd=mileage" \t "_blank" </w:instrText>
            </w:r>
            <w:r>
              <w:rPr>
                <w:rFonts w:hint="eastAsia" w:ascii="宋体" w:hAnsi="宋体"/>
                <w:color w:val="auto"/>
                <w:kern w:val="0"/>
                <w:szCs w:val="21"/>
              </w:rPr>
              <w:fldChar w:fldCharType="separate"/>
            </w:r>
            <w:r>
              <w:rPr>
                <w:rFonts w:hint="eastAsia" w:ascii="宋体" w:hAnsi="宋体"/>
                <w:color w:val="auto"/>
                <w:kern w:val="0"/>
                <w:sz w:val="21"/>
                <w:szCs w:val="21"/>
              </w:rPr>
              <w:t>mileage</w:t>
            </w:r>
            <w:r>
              <w:rPr>
                <w:rFonts w:hint="eastAsia" w:ascii="宋体" w:hAnsi="宋体"/>
                <w:color w:val="auto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2086" w:type="dxa"/>
            <w:vAlign w:val="top"/>
          </w:tcPr>
          <w:p>
            <w:pPr>
              <w:ind w:firstLine="0" w:firstLineChars="0"/>
              <w:jc w:val="center"/>
              <w:rPr>
                <w:rStyle w:val="18"/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平台里程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gpstime</w:t>
            </w:r>
          </w:p>
        </w:tc>
        <w:tc>
          <w:tcPr>
            <w:tcW w:w="208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Gps时间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gpsflag</w:t>
            </w:r>
          </w:p>
        </w:tc>
        <w:tc>
          <w:tcPr>
            <w:tcW w:w="208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Interger</w:t>
            </w: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Gps是否定位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0：未定位 1 已定位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acc</w:t>
            </w:r>
          </w:p>
        </w:tc>
        <w:tc>
          <w:tcPr>
            <w:tcW w:w="208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Interger</w:t>
            </w: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ACC 状态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 开启，0 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kern w:val="0"/>
                <w:szCs w:val="21"/>
              </w:rPr>
              <w:t>alarmStatus</w:t>
            </w:r>
          </w:p>
        </w:tc>
        <w:tc>
          <w:tcPr>
            <w:tcW w:w="208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eastAsia"/>
              </w:rPr>
              <w:t>Json数组</w:t>
            </w: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终端报警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kern w:val="0"/>
                <w:szCs w:val="21"/>
              </w:rPr>
              <w:t>alarmStatusPlat</w:t>
            </w:r>
          </w:p>
        </w:tc>
        <w:tc>
          <w:tcPr>
            <w:tcW w:w="208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eastAsia"/>
              </w:rPr>
              <w:t>Json数组</w:t>
            </w: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平台报警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Cs w:val="21"/>
              </w:rPr>
              <w:t>alarmDesc</w:t>
            </w:r>
          </w:p>
        </w:tc>
        <w:tc>
          <w:tcPr>
            <w:tcW w:w="208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szCs w:val="21"/>
                <w:lang w:val="en-US" w:eastAsia="zh-CN"/>
              </w:rPr>
              <w:t>报警文字描述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weight</w:t>
            </w:r>
          </w:p>
        </w:tc>
        <w:tc>
          <w:tcPr>
            <w:tcW w:w="208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Double</w:t>
            </w:r>
          </w:p>
        </w:tc>
        <w:tc>
          <w:tcPr>
            <w:tcW w:w="1952" w:type="dxa"/>
            <w:vAlign w:val="center"/>
          </w:tcPr>
          <w:p>
            <w:pPr>
              <w:pStyle w:val="21"/>
              <w:ind w:firstLine="0" w:firstLineChars="0"/>
              <w:rPr>
                <w:rFonts w:hint="eastAsia" w:ascii="宋体" w:hAnsi="宋体" w:cs="宋体" w:eastAsia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载重值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单位kg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weightAd</w:t>
            </w:r>
          </w:p>
        </w:tc>
        <w:tc>
          <w:tcPr>
            <w:tcW w:w="208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18"/>
                <w:rFonts w:hint="eastAsia" w:cs="宋体"/>
                <w:color w:val="auto"/>
                <w:szCs w:val="21"/>
                <w:lang w:val="en-US" w:eastAsia="zh-CN"/>
              </w:rPr>
              <w:t>Interger</w:t>
            </w:r>
          </w:p>
        </w:tc>
        <w:tc>
          <w:tcPr>
            <w:tcW w:w="1952" w:type="dxa"/>
            <w:vAlign w:val="center"/>
          </w:tcPr>
          <w:p>
            <w:pPr>
              <w:pStyle w:val="21"/>
              <w:ind w:firstLine="0" w:firstLineChars="0"/>
              <w:rPr>
                <w:rFonts w:hint="eastAsia" w:ascii="宋体" w:hAnsi="宋体" w:cs="宋体" w:eastAsia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载重ad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Theme="minorEastAsia" w:cstheme="minorBidi"/>
                <w:color w:val="C0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 w:cs="Times New Roman"/>
                <w:color w:val="auto"/>
                <w:lang w:val="en-US" w:eastAsia="zh-CN"/>
              </w:rPr>
              <w:t>oil</w:t>
            </w:r>
          </w:p>
        </w:tc>
        <w:tc>
          <w:tcPr>
            <w:tcW w:w="208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Theme="minorEastAsia" w:cstheme="minorBidi"/>
                <w:color w:val="C0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Double</w:t>
            </w:r>
          </w:p>
        </w:tc>
        <w:tc>
          <w:tcPr>
            <w:tcW w:w="1952" w:type="dxa"/>
            <w:vAlign w:val="center"/>
          </w:tcPr>
          <w:p>
            <w:pPr>
              <w:pStyle w:val="21"/>
              <w:ind w:firstLine="0" w:firstLineChars="0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/>
                <w:color w:val="auto"/>
                <w:lang w:val="en-US" w:eastAsia="zh-CN"/>
              </w:rPr>
              <w:t>油量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="宋体" w:cs="Times New Roman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 w:cs="Times New Roman"/>
                <w:color w:val="auto"/>
                <w:lang w:val="en-US" w:eastAsia="zh-CN"/>
              </w:rPr>
              <w:t>batteryCar</w:t>
            </w:r>
          </w:p>
        </w:tc>
        <w:tc>
          <w:tcPr>
            <w:tcW w:w="208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Double</w:t>
            </w:r>
          </w:p>
        </w:tc>
        <w:tc>
          <w:tcPr>
            <w:tcW w:w="1952" w:type="dxa"/>
            <w:vAlign w:val="center"/>
          </w:tcPr>
          <w:p>
            <w:pPr>
              <w:pStyle w:val="21"/>
              <w:ind w:firstLine="0" w:firstLineChars="0"/>
              <w:rPr>
                <w:rFonts w:hint="eastAsia" w:ascii="宋体" w:hAnsi="宋体" w:cs="宋体" w:eastAsia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/>
                <w:color w:val="auto"/>
                <w:lang w:val="en-US" w:eastAsia="zh-CN"/>
              </w:rPr>
              <w:t>电瓶电压</w:t>
            </w:r>
          </w:p>
        </w:tc>
        <w:tc>
          <w:tcPr>
            <w:tcW w:w="2366" w:type="dxa"/>
          </w:tcPr>
          <w:p>
            <w:pPr>
              <w:jc w:val="both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 单位V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121" w:type="dxa"/>
            <w:vAlign w:val="top"/>
          </w:tcPr>
          <w:p>
            <w:pPr>
              <w:widowControl/>
              <w:shd w:val="clear" w:fill="FFFFFF"/>
              <w:spacing w:line="216" w:lineRule="atLeast"/>
              <w:ind w:firstLine="630" w:firstLineChars="30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commSgn</w:t>
            </w:r>
          </w:p>
        </w:tc>
        <w:tc>
          <w:tcPr>
            <w:tcW w:w="208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Interger</w:t>
            </w:r>
          </w:p>
        </w:tc>
        <w:tc>
          <w:tcPr>
            <w:tcW w:w="1952" w:type="dxa"/>
            <w:vAlign w:val="center"/>
          </w:tcPr>
          <w:p>
            <w:pPr>
              <w:pStyle w:val="21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lang w:val="en-US" w:eastAsia="zh-CN"/>
              </w:rPr>
              <w:t>网络信号强度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/>
              <w:shd w:val="clear" w:fill="FFFFFF"/>
              <w:spacing w:line="216" w:lineRule="atLeast"/>
              <w:ind w:firstLine="630" w:firstLineChars="30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SatlSgn</w:t>
            </w:r>
          </w:p>
        </w:tc>
        <w:tc>
          <w:tcPr>
            <w:tcW w:w="208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18"/>
                <w:rFonts w:hint="eastAsia" w:cs="宋体"/>
                <w:color w:val="auto"/>
                <w:szCs w:val="21"/>
                <w:lang w:val="en-US" w:eastAsia="zh-CN"/>
              </w:rPr>
              <w:t>Interger</w:t>
            </w:r>
          </w:p>
        </w:tc>
        <w:tc>
          <w:tcPr>
            <w:tcW w:w="1952" w:type="dxa"/>
            <w:vAlign w:val="center"/>
          </w:tcPr>
          <w:p>
            <w:pPr>
              <w:pStyle w:val="21"/>
              <w:ind w:firstLine="0" w:firstLineChars="0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 w:cs="Times New Roman"/>
                <w:color w:val="auto"/>
                <w:lang w:val="en-US" w:eastAsia="zh-CN"/>
              </w:rPr>
              <w:t>GPS信号强度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 w:cs="Times New Roman"/>
                <w:color w:val="auto"/>
                <w:lang w:val="en-US" w:eastAsia="zh-CN"/>
              </w:rPr>
              <w:t>driverName</w:t>
            </w:r>
          </w:p>
        </w:tc>
        <w:tc>
          <w:tcPr>
            <w:tcW w:w="208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  <w:t>驾驶员姓名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  <w:t>当前司机名称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 w:cs="Times New Roman"/>
                <w:color w:val="auto"/>
                <w:lang w:val="en-US" w:eastAsia="zh-CN"/>
              </w:rPr>
              <w:t>iccid</w:t>
            </w:r>
          </w:p>
        </w:tc>
        <w:tc>
          <w:tcPr>
            <w:tcW w:w="208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  <w:t>设备ICCID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 w:cs="Times New Roman"/>
                <w:color w:val="auto"/>
                <w:lang w:val="en-US" w:eastAsia="zh-CN"/>
              </w:rPr>
              <w:t>totalChannel</w:t>
            </w:r>
          </w:p>
        </w:tc>
        <w:tc>
          <w:tcPr>
            <w:tcW w:w="208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18"/>
                <w:rFonts w:hint="eastAsia" w:cs="宋体"/>
                <w:color w:val="auto"/>
                <w:szCs w:val="21"/>
                <w:lang w:val="en-US" w:eastAsia="zh-CN"/>
              </w:rPr>
              <w:t>Interger</w:t>
            </w: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  <w:t>设备通道个数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default" w:ascii="宋体" w:hAnsi="宋体" w:eastAsia="宋体" w:cs="Times New Roman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 w:cs="Times New Roman"/>
                <w:color w:val="auto"/>
                <w:lang w:val="en-US" w:eastAsia="zh-CN"/>
              </w:rPr>
              <w:t>sim</w:t>
            </w:r>
          </w:p>
        </w:tc>
        <w:tc>
          <w:tcPr>
            <w:tcW w:w="208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 w:cs="Times New Roman"/>
                <w:color w:val="auto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  <w:t>设备SIM卡号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 w:cs="Times New Roman"/>
                <w:color w:val="auto"/>
                <w:lang w:val="en-US" w:eastAsia="zh-CN"/>
              </w:rPr>
              <w:t>driverPhone</w:t>
            </w:r>
          </w:p>
        </w:tc>
        <w:tc>
          <w:tcPr>
            <w:tcW w:w="208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 w:cs="Times New Roman"/>
                <w:color w:val="auto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  <w:t>驾驶员电话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 w:cs="Times New Roman"/>
                <w:color w:val="auto"/>
                <w:lang w:val="en-US" w:eastAsia="zh-CN"/>
              </w:rPr>
              <w:t>driverPhoto</w:t>
            </w:r>
          </w:p>
        </w:tc>
        <w:tc>
          <w:tcPr>
            <w:tcW w:w="208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eastAsia="宋体" w:cs="Times New Roman"/>
                <w:color w:val="auto"/>
                <w:lang w:val="en-US" w:eastAsia="zh-CN"/>
              </w:rPr>
            </w:pPr>
            <w:r>
              <w:rPr>
                <w:rFonts w:hint="eastAsia" w:eastAsia="宋体" w:cs="Times New Roman"/>
                <w:color w:val="auto"/>
                <w:lang w:val="en-US" w:eastAsia="zh-CN"/>
              </w:rPr>
              <w:t>String</w:t>
            </w:r>
          </w:p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  <w:t xml:space="preserve">驾驶员图片下载地址 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 w:cs="Times New Roman"/>
                <w:color w:val="auto"/>
                <w:lang w:val="en-US" w:eastAsia="zh-CN"/>
              </w:rPr>
              <w:t>drivecrednum</w:t>
            </w:r>
          </w:p>
        </w:tc>
        <w:tc>
          <w:tcPr>
            <w:tcW w:w="208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eastAsia="宋体" w:cs="Times New Roman"/>
                <w:color w:val="auto"/>
                <w:lang w:val="en-US" w:eastAsia="zh-CN"/>
              </w:rPr>
            </w:pPr>
            <w:r>
              <w:rPr>
                <w:rFonts w:hint="eastAsia" w:eastAsia="宋体" w:cs="Times New Roman"/>
                <w:color w:val="auto"/>
                <w:lang w:val="en-US" w:eastAsia="zh-CN"/>
              </w:rPr>
              <w:t>String</w:t>
            </w:r>
          </w:p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  <w:t>司机从业资格证号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default" w:ascii="宋体" w:hAnsi="宋体" w:eastAsia="宋体" w:cs="Times New Roman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 w:cs="Times New Roman"/>
                <w:color w:val="auto"/>
                <w:lang w:val="en-US" w:eastAsia="zh-CN"/>
              </w:rPr>
              <w:t>deptname</w:t>
            </w:r>
          </w:p>
        </w:tc>
        <w:tc>
          <w:tcPr>
            <w:tcW w:w="208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 w:cs="Times New Roman"/>
                <w:color w:val="auto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 w:eastAsia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  <w:t>机构名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pStyle w:val="21"/>
              <w:ind w:firstLine="0" w:firstLineChars="0"/>
              <w:jc w:val="center"/>
              <w:rPr>
                <w:rFonts w:hint="eastAsia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carSgn</w:t>
            </w:r>
          </w:p>
        </w:tc>
        <w:tc>
          <w:tcPr>
            <w:tcW w:w="2086" w:type="dxa"/>
            <w:vAlign w:val="center"/>
          </w:tcPr>
          <w:p>
            <w:pPr>
              <w:pStyle w:val="21"/>
              <w:ind w:firstLine="0" w:firstLineChars="0"/>
              <w:jc w:val="both"/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</w:pPr>
            <w:r>
              <w:rPr>
                <w:rStyle w:val="18"/>
                <w:rFonts w:hint="eastAsia" w:cs="宋体"/>
                <w:color w:val="auto"/>
                <w:szCs w:val="21"/>
                <w:lang w:val="en-US" w:eastAsia="zh-CN"/>
              </w:rPr>
              <w:t>Interger</w:t>
            </w:r>
          </w:p>
          <w:p>
            <w:pPr>
              <w:pStyle w:val="21"/>
              <w:ind w:firstLine="0" w:firstLineChars="0"/>
              <w:jc w:val="both"/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</w:pPr>
          </w:p>
          <w:p>
            <w:pPr>
              <w:pStyle w:val="21"/>
              <w:ind w:firstLine="0" w:firstLineChars="0"/>
              <w:jc w:val="both"/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</w:pPr>
          </w:p>
          <w:p>
            <w:pPr>
              <w:pStyle w:val="21"/>
              <w:ind w:firstLine="0" w:firstLineChars="0"/>
              <w:jc w:val="both"/>
              <w:rPr>
                <w:rStyle w:val="18"/>
                <w:rFonts w:hint="default" w:ascii="宋体" w:hAnsi="宋体" w:cs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ind w:firstLine="0" w:firstLineChars="0"/>
              <w:rPr>
                <w:rStyle w:val="18"/>
                <w:rFonts w:hint="default" w:ascii="宋体" w:hAnsi="宋体" w:cs="宋体"/>
                <w:color w:val="auto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cs="宋体"/>
                <w:color w:val="auto"/>
                <w:szCs w:val="21"/>
                <w:lang w:val="en-US" w:eastAsia="zh-CN"/>
              </w:rPr>
              <w:t>外设状态</w:t>
            </w:r>
          </w:p>
        </w:tc>
        <w:tc>
          <w:tcPr>
            <w:tcW w:w="23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0 1：近光灯信号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1 1：远光灯信号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2 1：右转向灯信号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3 1：左转向灯信号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4 1：制动信号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5 1：倒档信号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6 1：雾灯信号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7 1：示廓灯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8 1：喇叭信号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9 1：空调状态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10 1：空挡信号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11 1：缓速器工作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12 1：ABS 工作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13 1：加热器工作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14 1：离合器状态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15-31 保留 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3.1.20.5 请求示例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"terminal": "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13751093611</w:t>
      </w:r>
      <w:r>
        <w:rPr>
          <w:rFonts w:hint="eastAsia"/>
        </w:rPr>
        <w:t>"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3.1.20.6 返回示例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"code"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"msg"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"成功"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"data"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"terminal"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"13751093611"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"color"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"carnumber"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"测S11223"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"carstatus"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"certificate"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"23333"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"lng"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113.85412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"lat"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22.58354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"acc"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"altitude"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"27"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"speed"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"0.0"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"direction"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"0"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"mileage"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"29.1"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"pfmmileage"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"3315.29"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"gpstime"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"240329171409"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"gpsflag"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"alarmStatus"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"[]"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"alarmStatusPlat"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"[]"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"alarmDesc"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"weight"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"driverName"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"张小鹏"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"iccid"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"777766"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"drivecrednum"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"4444"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"driverPhone"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"13551093611"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"driverPhoto"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"http://liveoss.com/api/upload//car_driver/1220431413996814336.jpg"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"deptName"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"视频设备"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"totalChannel"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"sim"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"140"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"satlSgn"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"commSgn"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29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"carSgn"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"terminalId"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"904704994765307904"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0" w:name="_Toc28680"/>
      <w:bookmarkStart w:id="61" w:name="_Toc15520"/>
      <w:r>
        <w:rPr>
          <w:rFonts w:hint="eastAsia"/>
          <w:lang w:val="en-US" w:eastAsia="zh-CN"/>
        </w:rPr>
        <w:t>3.1.21 设备报警解除</w:t>
      </w:r>
      <w:bookmarkEnd w:id="60"/>
      <w:bookmarkEnd w:id="61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3.1.21.1 接口请求路径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/cmsapi/alarmRemove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3.1.21.2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3.1.21.3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terminal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设备号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alarmNumber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报警编号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3.1.25.4 接口请求结果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69"/>
        <w:gridCol w:w="934"/>
        <w:gridCol w:w="2335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3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可空</w:t>
            </w:r>
          </w:p>
        </w:tc>
        <w:tc>
          <w:tcPr>
            <w:tcW w:w="2335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335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9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3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33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3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33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3.1.21.5 请求示例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"terminal": "13751093611"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alarmNumber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118</w:t>
      </w:r>
      <w:r>
        <w:rPr>
          <w:rFonts w:hint="eastAsia"/>
        </w:rPr>
        <w:t>"</w:t>
      </w:r>
    </w:p>
    <w:p>
      <w:pPr>
        <w:ind w:left="420" w:firstLine="420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3.1.21.6 返回示例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0,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sg": "成功"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2" w:name="_Toc25547"/>
      <w:bookmarkStart w:id="63" w:name="_Toc9010"/>
      <w:r>
        <w:rPr>
          <w:rFonts w:hint="eastAsia"/>
          <w:lang w:val="en-US" w:eastAsia="zh-CN"/>
        </w:rPr>
        <w:t>3.1.22 人脸识别记录</w:t>
      </w:r>
      <w:bookmarkEnd w:id="62"/>
      <w:bookmarkEnd w:id="63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3.1.22.1 接口请求路径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/cmsapi</w:t>
      </w:r>
      <w:r>
        <w:rPr>
          <w:rFonts w:hint="eastAsia" w:asciiTheme="minorHAnsi" w:hAnsiTheme="minorHAnsi"/>
          <w:color w:val="auto"/>
          <w:sz w:val="21"/>
          <w:szCs w:val="24"/>
        </w:rPr>
        <w:t>/driverRecognizeRecord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3.1.22.2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3.1.22.3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641"/>
        <w:gridCol w:w="896"/>
        <w:gridCol w:w="1798"/>
        <w:gridCol w:w="2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4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89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179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54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6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54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kern w:val="2"/>
                <w:sz w:val="21"/>
                <w:szCs w:val="21"/>
                <w:lang w:val="en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6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54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kern w:val="2"/>
                <w:sz w:val="21"/>
                <w:szCs w:val="21"/>
                <w:lang w:val="en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carnumberList</w:t>
            </w:r>
          </w:p>
        </w:tc>
        <w:tc>
          <w:tcPr>
            <w:tcW w:w="16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车牌号</w:t>
            </w:r>
          </w:p>
        </w:tc>
        <w:tc>
          <w:tcPr>
            <w:tcW w:w="254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color w:val="333333"/>
                <w:kern w:val="2"/>
                <w:sz w:val="21"/>
                <w:szCs w:val="21"/>
                <w:lang w:val="en"/>
              </w:rPr>
              <w:t>["</w:t>
            </w:r>
            <w:r>
              <w:rPr>
                <w:rStyle w:val="18"/>
                <w:rFonts w:hint="eastAsia" w:ascii="宋体" w:hAnsi="宋体" w:eastAsia="宋体" w:cs="Times New Roman"/>
                <w:color w:val="333333"/>
                <w:kern w:val="2"/>
                <w:sz w:val="21"/>
                <w:szCs w:val="21"/>
                <w:lang w:val="en" w:eastAsia="zh-CN"/>
              </w:rPr>
              <w:t>测B01234</w:t>
            </w:r>
            <w:r>
              <w:rPr>
                <w:rStyle w:val="18"/>
                <w:rFonts w:hint="eastAsia" w:ascii="宋体" w:hAnsi="宋体" w:eastAsia="宋体" w:cs="Times New Roman"/>
                <w:color w:val="333333"/>
                <w:kern w:val="2"/>
                <w:sz w:val="21"/>
                <w:szCs w:val="21"/>
                <w:lang w:val="en"/>
              </w:rPr>
              <w:t>"]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3.1.22.4 接口请求结果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详见下表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比对结果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BYTE 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：匹配成功； 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：匹配失败； 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：超时； 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：没有启用该功能； 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：连接异常； 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：无指定人脸图片 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vertAlign w:val="baseline"/>
                <w:lang w:val="en-US" w:eastAsia="zh-CN"/>
              </w:rPr>
              <w:t>：无人脸库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samePrecision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Double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比对相似度阈值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sameRate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Double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比对相似度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compareType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对比类型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0-</w:t>
            </w:r>
            <w:r>
              <w:rPr>
                <w:rFonts w:hint="eastAsia"/>
                <w:vertAlign w:val="baseline"/>
                <w:lang w:val="en-US" w:eastAsia="zh-CN"/>
              </w:rPr>
              <w:t>插卡比对；</w:t>
            </w:r>
            <w:r>
              <w:rPr>
                <w:rFonts w:hint="default"/>
                <w:vertAlign w:val="baseline"/>
                <w:lang w:val="en-US" w:eastAsia="zh-CN"/>
              </w:rPr>
              <w:t>1-</w:t>
            </w:r>
            <w:r>
              <w:rPr>
                <w:rFonts w:hint="eastAsia"/>
                <w:vertAlign w:val="baseline"/>
                <w:lang w:val="en-US" w:eastAsia="zh-CN"/>
              </w:rPr>
              <w:t>巡检比对；</w:t>
            </w:r>
            <w:r>
              <w:rPr>
                <w:rFonts w:hint="default"/>
                <w:vertAlign w:val="baseline"/>
                <w:lang w:val="en-US" w:eastAsia="zh-CN"/>
              </w:rPr>
              <w:t>2-</w:t>
            </w:r>
            <w:r>
              <w:rPr>
                <w:rFonts w:hint="eastAsia"/>
                <w:vertAlign w:val="baseline"/>
                <w:lang w:val="en-US" w:eastAsia="zh-CN"/>
              </w:rPr>
              <w:t>点火比对；</w:t>
            </w:r>
            <w:r>
              <w:rPr>
                <w:rFonts w:hint="default"/>
                <w:vertAlign w:val="baseline"/>
                <w:lang w:val="en-US" w:eastAsia="zh-CN"/>
              </w:rPr>
              <w:t>3-</w:t>
            </w:r>
            <w:r>
              <w:rPr>
                <w:rFonts w:hint="eastAsia"/>
                <w:vertAlign w:val="baseline"/>
                <w:lang w:val="en-US" w:eastAsia="zh-CN"/>
              </w:rPr>
              <w:t>离开返回比对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faceId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人脸id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lng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Double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Double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比对时间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抓拍的图片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format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文件类型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0：JPEG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图片大小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Double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altitude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Double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高度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3.1.22.5 请求示例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"startTime": "2022-06-06 14:00:07",</w:t>
      </w:r>
    </w:p>
    <w:p>
      <w:pPr>
        <w:ind w:left="840" w:leftChars="0"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</w:rPr>
        <w:t>"endTime": "2022-06-07 14:00:07"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"carnumberList": ["测B01234"]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3.1.22.6 返回示例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0,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sg": "成功",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ata": [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"id": "983732098563178496",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"terminalId": "981609257139044352",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"result": 1,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"samePrecision": 0.5,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"sameRate": 0,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"compareType": 2,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"format": 0,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"faceId": "914912638213947392",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"lng": 114.071416,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"lat": 22.6296,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"photo":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"/api/upload/CarDep/20220516001/pic/20220516001_220607140009.JPEG",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"size": 14676,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"speed": 0,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"carnumber": "测B01234",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"drivername": "2222",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"deptname": "GPS设备",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"altitude": 105,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"time": "2022-06-07 14:00:07"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}</w:t>
      </w:r>
      <w:r>
        <w:rPr>
          <w:rFonts w:hint="eastAsia"/>
          <w:lang w:val="en-US" w:eastAsia="zh-CN"/>
        </w:rPr>
        <w:t>]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4" w:name="_Toc6683"/>
      <w:bookmarkStart w:id="65" w:name="_Toc7023"/>
      <w:r>
        <w:rPr>
          <w:rFonts w:hint="eastAsia"/>
          <w:lang w:val="en-US" w:eastAsia="zh-CN"/>
        </w:rPr>
        <w:t>3.1.23 摄像头立即拍摄命令</w:t>
      </w:r>
      <w:bookmarkEnd w:id="64"/>
      <w:bookmarkEnd w:id="65"/>
      <w:r>
        <w:rPr>
          <w:rFonts w:hint="eastAsia"/>
          <w:lang w:val="en-US" w:eastAsia="zh-CN"/>
        </w:rPr>
        <w:t xml:space="preserve">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3.1.23.1 接口请求路径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/cmsapi/sendCameraCommand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3.1.23.2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3.1.23.3 接口请求参数</w:t>
      </w:r>
    </w:p>
    <w:tbl>
      <w:tblPr>
        <w:tblStyle w:val="14"/>
        <w:tblW w:w="85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931"/>
        <w:gridCol w:w="923"/>
        <w:gridCol w:w="1712"/>
        <w:gridCol w:w="3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9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171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314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terminal</w:t>
            </w:r>
          </w:p>
        </w:tc>
        <w:tc>
          <w:tcPr>
            <w:tcW w:w="9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设备号</w:t>
            </w:r>
          </w:p>
        </w:tc>
        <w:tc>
          <w:tcPr>
            <w:tcW w:w="314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9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通道号</w:t>
            </w:r>
          </w:p>
        </w:tc>
        <w:tc>
          <w:tcPr>
            <w:tcW w:w="314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9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拍摄命令</w:t>
            </w:r>
          </w:p>
        </w:tc>
        <w:tc>
          <w:tcPr>
            <w:tcW w:w="314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0表示停止拍摄；0xFFFF表示录像；其他表示拍照张数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</w:t>
            </w:r>
          </w:p>
        </w:tc>
        <w:tc>
          <w:tcPr>
            <w:tcW w:w="9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拍照间隔</w:t>
            </w:r>
          </w:p>
        </w:tc>
        <w:tc>
          <w:tcPr>
            <w:tcW w:w="314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拍照间隔多少秒，0 表示按最小间隔拍照或一直拍照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save</w:t>
            </w:r>
          </w:p>
        </w:tc>
        <w:tc>
          <w:tcPr>
            <w:tcW w:w="93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保存标志</w:t>
            </w:r>
          </w:p>
        </w:tc>
        <w:tc>
          <w:tcPr>
            <w:tcW w:w="314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保持标志 1：保存；0：实时上传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screen</w:t>
            </w:r>
          </w:p>
        </w:tc>
        <w:tc>
          <w:tcPr>
            <w:tcW w:w="9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分辨率</w:t>
            </w:r>
          </w:p>
        </w:tc>
        <w:tc>
          <w:tcPr>
            <w:tcW w:w="314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0:最低分辨率,1:320x240,2:640x480,3:800x600,4,1024x768,5:176x144(qcif),6:352x288(cif),7:704x288(half d1),8:704x576(d1),255:最高分辨率"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quality</w:t>
            </w:r>
          </w:p>
        </w:tc>
        <w:tc>
          <w:tcPr>
            <w:tcW w:w="9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视频质量</w:t>
            </w:r>
          </w:p>
        </w:tc>
        <w:tc>
          <w:tcPr>
            <w:tcW w:w="314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1-10，1 代表质量损失最小，10 表示压缩比最大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bright</w:t>
            </w:r>
          </w:p>
        </w:tc>
        <w:tc>
          <w:tcPr>
            <w:tcW w:w="9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</w:t>
            </w:r>
          </w:p>
        </w:tc>
        <w:tc>
          <w:tcPr>
            <w:tcW w:w="314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contrast</w:t>
            </w:r>
          </w:p>
        </w:tc>
        <w:tc>
          <w:tcPr>
            <w:tcW w:w="9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对比度</w:t>
            </w:r>
          </w:p>
        </w:tc>
        <w:tc>
          <w:tcPr>
            <w:tcW w:w="314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saturation</w:t>
            </w:r>
          </w:p>
        </w:tc>
        <w:tc>
          <w:tcPr>
            <w:tcW w:w="9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饱和度</w:t>
            </w:r>
          </w:p>
        </w:tc>
        <w:tc>
          <w:tcPr>
            <w:tcW w:w="314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chroma</w:t>
            </w:r>
          </w:p>
        </w:tc>
        <w:tc>
          <w:tcPr>
            <w:tcW w:w="9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色度</w:t>
            </w:r>
          </w:p>
        </w:tc>
        <w:tc>
          <w:tcPr>
            <w:tcW w:w="314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0-255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3.1.23.4 接口请求结果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详见下表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结果</w:t>
            </w:r>
          </w:p>
        </w:tc>
        <w:tc>
          <w:tcPr>
            <w:tcW w:w="2623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color w:val="000000"/>
                <w:kern w:val="0"/>
                <w:sz w:val="18"/>
                <w:szCs w:val="21"/>
                <w:lang w:val="en-US" w:eastAsia="zh-CN" w:bidi="ar"/>
              </w:rPr>
              <w:t>0：成功； 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6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  <w:tc>
          <w:tcPr>
            <w:tcW w:w="26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图片地址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3.1.23.5 请求示例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"terminal": "13751093611",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"channel": "1",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"cmd": "1",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"inv": "1",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"save": "0",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"screen": "1",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"quality": "1",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"bright": "1",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"contrast": "1",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"saturation": "1",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"chroma": "1"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3.1.23.6 返回示例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0,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sg": "成功",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ata": {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"result": 1,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"path": "http://liveoss.com/api/upload/CarDep/13751093611/pic/13751093611_1_32322_221215140919.jpeg"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6" w:name="_Toc20460"/>
      <w:bookmarkStart w:id="67" w:name="_Toc15281"/>
      <w:r>
        <w:rPr>
          <w:rFonts w:hint="eastAsia"/>
          <w:lang w:val="en-US" w:eastAsia="zh-CN"/>
        </w:rPr>
        <w:t>3.1.24 获取摄像头拍照信息</w:t>
      </w:r>
      <w:bookmarkEnd w:id="66"/>
      <w:bookmarkEnd w:id="67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3.1.24.1 接口请求路径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/cmsapi/listTakePictureRecoder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3.1.24.2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3.1.24.3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1988"/>
        <w:gridCol w:w="1938"/>
        <w:gridCol w:w="2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08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07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226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carnumbers</w:t>
            </w:r>
          </w:p>
        </w:tc>
        <w:tc>
          <w:tcPr>
            <w:tcW w:w="208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车牌号。可以是多个，以','分割。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currentPage</w:t>
            </w:r>
          </w:p>
        </w:tc>
        <w:tc>
          <w:tcPr>
            <w:tcW w:w="208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07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分页参数，默认1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everyPage</w:t>
            </w:r>
          </w:p>
        </w:tc>
        <w:tc>
          <w:tcPr>
            <w:tcW w:w="208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07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allPage</w:t>
            </w:r>
          </w:p>
        </w:tc>
        <w:tc>
          <w:tcPr>
            <w:tcW w:w="208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07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1为查询所有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startTimeStr</w:t>
            </w:r>
          </w:p>
        </w:tc>
        <w:tc>
          <w:tcPr>
            <w:tcW w:w="208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开始时间（不传默认全部）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endTimeStr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结束时间（不传默认全部）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3.1.24.4 接口请求结果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详见下表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返回数据条数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数据数组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channelid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通道id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format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文件类型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0：jpeg，1：tif，2：mp3，3：wav，4：wmv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eventcode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来源事件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0平台下发指令，1定时动作，2抢劫报警，3碰撞侧翻报警，4开门拍照，5关门拍照，6车门由开变关，7定距拍照，8驾驶员上班签到，9驾驶员下班签退，10进入重车拍照，11服务评价拍照，12ACC ON拍照，13进入空车拍照，14超速拍照，15出城拍照，16违规营运拍照，17刷脸签到拍照，18动态查岗拍照，19疲劳驾驶拍照，20分心驾驶拍照，21开车抽烟拍照，22开车打电话拍照，23异常驾驶报警，24乘客人脸拍照，25报警拍照，26中心主动拍照，27定时拍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deptname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组织机构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carnumber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车牌号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color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车牌颜色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vertAlign w:val="baseline"/>
                <w:lang w:val="en-US" w:eastAsia="zh-CN"/>
              </w:rPr>
              <w:t>蓝色 2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vertAlign w:val="baseline"/>
                <w:lang w:val="en-US" w:eastAsia="zh-CN"/>
              </w:rPr>
              <w:t>黄色 3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黑色 4 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vertAlign w:val="baseline"/>
                <w:lang w:val="en-US" w:eastAsia="zh-CN"/>
              </w:rPr>
              <w:t>白色 5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vertAlign w:val="baseline"/>
                <w:lang w:val="en-US" w:eastAsia="zh-CN"/>
              </w:rPr>
              <w:t>红色6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vertAlign w:val="baseline"/>
                <w:lang w:val="en-US" w:eastAsia="zh-CN"/>
              </w:rPr>
              <w:t>紫色9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multimediapath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文件路径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gpstime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gps时间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kern w:val="2"/>
                <w:sz w:val="21"/>
                <w:szCs w:val="21"/>
                <w:lang w:val="en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filesize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文件大小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3.1.24.5 请求示例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"terminal": "13752302035",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currentPage</w:t>
      </w:r>
      <w:r>
        <w:rPr>
          <w:rFonts w:hint="default"/>
          <w:lang w:val="en-US" w:eastAsia="zh-CN"/>
        </w:rPr>
        <w:t>": "1",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allPage</w:t>
      </w:r>
      <w:r>
        <w:rPr>
          <w:rFonts w:hint="default"/>
          <w:lang w:val="en-US" w:eastAsia="zh-CN"/>
        </w:rPr>
        <w:t>": "10",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"startTimeStr": "2023-09-27 00:00:00",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   "endTimeStr": "2023-09-27 23:59:59"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3.1.24.6 返回示例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"code"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"msg"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"成功"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"data"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"count"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"data"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"terminal"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"13751093611"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"channelid"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"1"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"deptname"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"视频设备"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"carnumber"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"测S11223"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"color"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"multimediapath"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"http://liveoss.com/api/upload/CarDep/20240402/13751093611/pic/13751093611_1_57916_240402162047.jpeg"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"gpstime"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"2024-04-02 16:20:44"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"filesize"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"6465"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"format"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"eventcode"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"terminal"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"13751093611"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"channelid"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"1"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"deptname"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"视频设备"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"carnumber"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"测S11223"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"color"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"multimediapath"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"http://liveoss.com/api/upload/CarDep/20240330/13751093611/pic/13751093611_1_57913_240330021412.jpeg"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"gpstime"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"2024-03-30 02:14:10"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"filesize"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"6480"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"format"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"eventcode"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"terminal"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"13751093611"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"channelid"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"1"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"deptname"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"视频设备"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"carnumber"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"测S11223"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"color"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"multimediapath"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"http://liveoss.com/api/upload/CarDep/20240328/13751093611/pic/13751093611_1_57910_240328104555.jpeg"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"gpstime"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"2024-03-28 10:45:52"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"filesize"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"6446"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"format"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"eventcode"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]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3"/>
        <w:bidi w:val="0"/>
        <w:outlineLvl w:val="3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3.1.25 websocket报警信息</w:t>
      </w:r>
    </w:p>
    <w:p>
      <w:pPr>
        <w:pStyle w:val="17"/>
        <w:spacing w:line="360" w:lineRule="auto"/>
        <w:ind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报警信息,每分钟需要发送心跳维持链接，心跳内容为:HeartBeat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3.1.25.1 接口请求路径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/cmsapi/webSocket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3.1.25.2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3.1.25.3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213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md5加密后的密码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3.1.30.4 接口请求结果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alarmname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报警名称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terminal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通信sim卡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Acc信号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alarmJsonMsg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报警数据体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alarmDesc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报警的描述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carstatus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车辆状态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msgid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alarmJsonMsg数据内容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startLat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开始纬度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startLon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开始经度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startSpeed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开始速度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报警开始时间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kern w:val="2"/>
                <w:sz w:val="21"/>
                <w:szCs w:val="21"/>
                <w:lang w:val="en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alarmNumber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报警编码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endLat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结束纬度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endlon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结束经度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endSpeed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结束速度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kern w:val="2"/>
                <w:sz w:val="21"/>
                <w:szCs w:val="21"/>
                <w:lang w:val="en" w:eastAsia="zh-CN" w:bidi="ar-SA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3.1.25.5 请求示例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开始报警推送消息定义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"acc": 0,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"alarmDesc": "紧急报警",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"alarmJsonMsg":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"{\"startLat\":21.2970930654259,\"alarmNumber\":1,\"terminalId\":\"8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64104856200282112\",\"startLon\":104.5658878623906,\"startSpeed\":23.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6,\"alarmSource\":0,\"startAlarmList\":\"[1,2,4]\",\"startTime\":\"2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022-12-17 09:52:33\",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\"id\":\"810810775273734144\",\"isHandle\":0,\"createDate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\":\"2022-12-17T09:52:32.961\"}",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"alarmname": "紧急报警",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"msgid": 2,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"terminal": "13800000001"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结束报警的消息推送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"acc": 0,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"alarmDesc": "紧急报警", </w:t>
      </w:r>
    </w:p>
    <w:p>
      <w:pPr>
        <w:ind w:left="2100" w:leftChars="6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"alarmJsonMsg":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{\"startLat\":21.2970930654259,\"endLat\":21.2970930654259,\"alarmNumber\":1,\"terminalId\":\"864104856200282112\",\"startLon\":104.5658878623906,\"endLon\":104.5658878623906,\"startSpeed\":23.6,\"endSpeed\":23.6,\"alarmSource\":0,\"startAlarmList\":\"[1,2,4]\",\"startTime\":\"2022-12-17 09:52:33\",\"endTime\":\"2022-12-17 09:52:33\",\"id\":\"810810775273734144\",\"isHandle\":0,\"createDate\":\"2022-12-17T09:52:32.961\"}",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"alarmname": "紧急报警",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"msgid": 3,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"terminal": "13800000001"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8" w:name="_Toc17872"/>
      <w:bookmarkStart w:id="69" w:name="_Toc31746"/>
      <w:r>
        <w:rPr>
          <w:rFonts w:hint="eastAsia"/>
          <w:lang w:val="en-US" w:eastAsia="zh-CN"/>
        </w:rPr>
        <w:t>3.1.26 主动安全报警列表</w:t>
      </w:r>
      <w:bookmarkEnd w:id="68"/>
      <w:bookmarkEnd w:id="69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3.1.26.1 接口请求路径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/cmsapi/safetyAlarmList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3.1.26.2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3.1.26.3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061"/>
        <w:gridCol w:w="1683"/>
        <w:gridCol w:w="2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168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36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70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36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kern w:val="2"/>
                <w:sz w:val="21"/>
                <w:szCs w:val="21"/>
                <w:lang w:val="en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70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36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kern w:val="2"/>
                <w:sz w:val="21"/>
                <w:szCs w:val="21"/>
                <w:lang w:val="en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alarmTypeBk</w:t>
            </w:r>
          </w:p>
        </w:tc>
        <w:tc>
          <w:tcPr>
            <w:tcW w:w="170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报警分类</w:t>
            </w:r>
          </w:p>
        </w:tc>
        <w:tc>
          <w:tcPr>
            <w:tcW w:w="2368" w:type="dxa"/>
            <w:vAlign w:val="top"/>
          </w:tcPr>
          <w:p>
            <w:pPr>
              <w:ind w:firstLine="0" w:firstLineChars="0"/>
              <w:rPr>
                <w:rFonts w:hint="eastAsia" w:ascii="Helvetica" w:hAnsi="Helvetica" w:eastAsia="宋体" w:cs="Helvetica"/>
                <w:color w:val="333333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1:ADAS 2:DSM 3:TPMS 4:BSD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alarmLevel</w:t>
            </w:r>
          </w:p>
        </w:tc>
        <w:tc>
          <w:tcPr>
            <w:tcW w:w="170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0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报警级别</w:t>
            </w:r>
          </w:p>
        </w:tc>
        <w:tc>
          <w:tcPr>
            <w:tcW w:w="2368" w:type="dxa"/>
            <w:vAlign w:val="top"/>
          </w:tcPr>
          <w:p>
            <w:pPr>
              <w:ind w:firstLine="0" w:firstLineChars="0"/>
              <w:rPr>
                <w:rFonts w:hint="eastAsia" w:ascii="Helvetica" w:hAnsi="Helvetica" w:eastAsia="宋体" w:cs="Helvetica"/>
                <w:color w:val="333333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1:1级 2:2级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driverIds</w:t>
            </w:r>
          </w:p>
        </w:tc>
        <w:tc>
          <w:tcPr>
            <w:tcW w:w="170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驾驶员ID</w:t>
            </w:r>
          </w:p>
        </w:tc>
        <w:tc>
          <w:tcPr>
            <w:tcW w:w="2368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多个逗号分割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carnumbers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车牌号码</w:t>
            </w:r>
          </w:p>
        </w:tc>
        <w:tc>
          <w:tcPr>
            <w:tcW w:w="2368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多个逗号分割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</w:t>
            </w:r>
          </w:p>
        </w:tc>
        <w:tc>
          <w:tcPr>
            <w:tcW w:w="2368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  <w:t>大于某个速度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/>
                <w:kern w:val="2"/>
                <w:szCs w:val="24"/>
                <w:lang w:val="en-US" w:eastAsia="zh-CN"/>
              </w:rPr>
              <w:t>currentPage</w:t>
            </w:r>
          </w:p>
        </w:tc>
        <w:tc>
          <w:tcPr>
            <w:tcW w:w="170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  <w:vAlign w:val="top"/>
          </w:tcPr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当前页数</w:t>
            </w:r>
          </w:p>
        </w:tc>
        <w:tc>
          <w:tcPr>
            <w:tcW w:w="2368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/>
                <w:kern w:val="2"/>
                <w:szCs w:val="24"/>
                <w:lang w:val="en-US" w:eastAsia="zh-CN"/>
              </w:rPr>
              <w:t>everyPage</w:t>
            </w:r>
          </w:p>
        </w:tc>
        <w:tc>
          <w:tcPr>
            <w:tcW w:w="170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0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  <w:vAlign w:val="top"/>
          </w:tcPr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每页条数</w:t>
            </w:r>
          </w:p>
        </w:tc>
        <w:tc>
          <w:tcPr>
            <w:tcW w:w="2368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/>
                <w:kern w:val="2"/>
                <w:szCs w:val="24"/>
                <w:lang w:val="en-US" w:eastAsia="zh-CN"/>
              </w:rPr>
              <w:t>allPage</w:t>
            </w:r>
          </w:p>
        </w:tc>
        <w:tc>
          <w:tcPr>
            <w:tcW w:w="170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0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  <w:vAlign w:val="top"/>
          </w:tcPr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所有页</w:t>
            </w:r>
          </w:p>
        </w:tc>
        <w:tc>
          <w:tcPr>
            <w:tcW w:w="2368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1为查询所有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3.1.26.4 接口请求结果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详见下表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711"/>
        <w:gridCol w:w="1260"/>
        <w:gridCol w:w="1702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具体参数</w:t>
            </w:r>
          </w:p>
        </w:tc>
        <w:tc>
          <w:tcPr>
            <w:tcW w:w="126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4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11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1702" w:type="dxa"/>
            <w:vAlign w:val="top"/>
          </w:tcPr>
          <w:p>
            <w:pPr>
              <w:ind w:firstLine="0" w:firstLineChars="0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报警编号</w:t>
            </w:r>
          </w:p>
        </w:tc>
        <w:tc>
          <w:tcPr>
            <w:tcW w:w="2430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711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deptname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1702" w:type="dxa"/>
            <w:vAlign w:val="top"/>
          </w:tcPr>
          <w:p>
            <w:pPr>
              <w:ind w:firstLine="0" w:firstLineChars="0"/>
              <w:rPr>
                <w:rStyle w:val="18"/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  <w:t>部门名称</w:t>
            </w:r>
          </w:p>
        </w:tc>
        <w:tc>
          <w:tcPr>
            <w:tcW w:w="2430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711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carnumber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1702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  <w:t>车牌号</w:t>
            </w:r>
          </w:p>
        </w:tc>
        <w:tc>
          <w:tcPr>
            <w:tcW w:w="2430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11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colorName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1702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  <w:t>车牌颜色</w:t>
            </w:r>
          </w:p>
        </w:tc>
        <w:tc>
          <w:tcPr>
            <w:tcW w:w="2430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11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showCount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1702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  <w:t>报警个数</w:t>
            </w:r>
          </w:p>
        </w:tc>
        <w:tc>
          <w:tcPr>
            <w:tcW w:w="2430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11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alarmLevelName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1702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  <w:t>报警等级</w:t>
            </w:r>
          </w:p>
        </w:tc>
        <w:tc>
          <w:tcPr>
            <w:tcW w:w="2430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11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minclassName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1702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  <w:t>报警类型</w:t>
            </w:r>
          </w:p>
        </w:tc>
        <w:tc>
          <w:tcPr>
            <w:tcW w:w="2430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11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1702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  <w:t>报警开始时间</w:t>
            </w:r>
          </w:p>
        </w:tc>
        <w:tc>
          <w:tcPr>
            <w:tcW w:w="2430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kern w:val="2"/>
                <w:sz w:val="21"/>
                <w:szCs w:val="21"/>
                <w:lang w:val="en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11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1702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  <w:t>报警结束时间</w:t>
            </w:r>
          </w:p>
        </w:tc>
        <w:tc>
          <w:tcPr>
            <w:tcW w:w="2430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kern w:val="2"/>
                <w:sz w:val="21"/>
                <w:szCs w:val="21"/>
                <w:lang w:val="en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11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startLat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702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  <w:t>报警开始纬度</w:t>
            </w:r>
          </w:p>
        </w:tc>
        <w:tc>
          <w:tcPr>
            <w:tcW w:w="2430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11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endLat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702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  <w:t>报警结束纬度</w:t>
            </w:r>
          </w:p>
        </w:tc>
        <w:tc>
          <w:tcPr>
            <w:tcW w:w="2430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11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startLon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702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  <w:t>报警开始经度</w:t>
            </w:r>
          </w:p>
        </w:tc>
        <w:tc>
          <w:tcPr>
            <w:tcW w:w="2430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11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endLon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702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  <w:t>报警结束经度</w:t>
            </w:r>
          </w:p>
        </w:tc>
        <w:tc>
          <w:tcPr>
            <w:tcW w:w="2430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11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strGPSstatus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1702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  <w:t>状态</w:t>
            </w:r>
          </w:p>
        </w:tc>
        <w:tc>
          <w:tcPr>
            <w:tcW w:w="2430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ACC打开，左转向关闭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71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1702" w:type="dxa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  <w:t>总记录数</w:t>
            </w:r>
          </w:p>
        </w:tc>
        <w:tc>
          <w:tcPr>
            <w:tcW w:w="2430" w:type="dxa"/>
          </w:tcPr>
          <w:p>
            <w:pPr>
              <w:ind w:firstLine="0" w:firstLineChars="0"/>
              <w:rPr>
                <w:rStyle w:val="18"/>
                <w:rFonts w:hint="eastAsia" w:ascii="宋体" w:hAnsi="宋体" w:eastAsia="宋体" w:cs="Times New Roman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3.1.26.5 请求示例</w:t>
      </w:r>
    </w:p>
    <w:p>
      <w:pPr>
        <w:ind w:left="2100" w:leftChars="6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2100" w:leftChars="8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"startTime":"2023-05-19 00:00:00",</w:t>
      </w:r>
    </w:p>
    <w:p>
      <w:pPr>
        <w:ind w:left="2100" w:leftChars="8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"endTime":"2023-05-19 23:59:59",</w:t>
      </w:r>
    </w:p>
    <w:p>
      <w:pPr>
        <w:ind w:left="2100" w:leftChars="8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"currentPage":1,</w:t>
      </w:r>
    </w:p>
    <w:p>
      <w:pPr>
        <w:ind w:left="2100" w:leftChars="8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"everyPage":10</w:t>
      </w:r>
    </w:p>
    <w:p>
      <w:pPr>
        <w:ind w:left="2100" w:leftChars="60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3.1.26.6 返回示例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0" w:name="_Toc25978"/>
      <w:bookmarkStart w:id="71" w:name="_Toc30604"/>
      <w:r>
        <w:rPr>
          <w:rFonts w:hint="eastAsia"/>
          <w:lang w:val="en-US" w:eastAsia="zh-CN"/>
        </w:rPr>
        <w:t>3.1.27 主动安全报警详情</w:t>
      </w:r>
      <w:bookmarkEnd w:id="70"/>
      <w:bookmarkEnd w:id="71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3.1.27.1 接口请求路径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/cmsapi/safetyAlarmDetail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3.1.27.2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3.1.27.3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616"/>
        <w:gridCol w:w="1179"/>
        <w:gridCol w:w="2054"/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1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205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05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05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报警编号</w:t>
            </w:r>
          </w:p>
        </w:tc>
        <w:tc>
          <w:tcPr>
            <w:tcW w:w="20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从主动安全报警列表中获取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3.1.27.4 接口请求结果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详见下表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carDriverInfo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司机信息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deviceAlarm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报警信息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deviceAlarmList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附件列表信息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alarmLevelName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报警等级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minclassName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报警类型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carDriverInfo数据内容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86"/>
        <w:gridCol w:w="1288"/>
        <w:gridCol w:w="3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88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8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可空</w:t>
            </w:r>
          </w:p>
        </w:tc>
        <w:tc>
          <w:tcPr>
            <w:tcW w:w="321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drivername</w:t>
            </w:r>
          </w:p>
        </w:tc>
        <w:tc>
          <w:tcPr>
            <w:tcW w:w="188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1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司机名字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88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1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司机手机号码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Times New Roman"/>
          <w:kern w:val="0"/>
          <w:szCs w:val="21"/>
          <w:lang w:val="en-US" w:eastAsia="zh-CN"/>
        </w:rPr>
      </w:pPr>
      <w:r>
        <w:rPr>
          <w:rFonts w:hint="eastAsia" w:ascii="宋体" w:hAnsi="宋体" w:eastAsia="宋体" w:cs="Times New Roman"/>
          <w:kern w:val="0"/>
          <w:szCs w:val="21"/>
          <w:lang w:val="en-US" w:eastAsia="zh-CN"/>
        </w:rPr>
        <w:t>deviceAlarm数据内容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86"/>
        <w:gridCol w:w="1288"/>
        <w:gridCol w:w="3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88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8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可空</w:t>
            </w:r>
          </w:p>
        </w:tc>
        <w:tc>
          <w:tcPr>
            <w:tcW w:w="321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deptname</w:t>
            </w:r>
          </w:p>
        </w:tc>
        <w:tc>
          <w:tcPr>
            <w:tcW w:w="188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1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carnumber</w:t>
            </w:r>
          </w:p>
        </w:tc>
        <w:tc>
          <w:tcPr>
            <w:tcW w:w="188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1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附件个数</w:t>
            </w:r>
          </w:p>
        </w:tc>
      </w:tr>
    </w:tbl>
    <w:p>
      <w:pPr>
        <w:ind w:firstLine="420" w:firstLineChars="0"/>
        <w:rPr>
          <w:rFonts w:hint="default" w:ascii="宋体" w:hAnsi="宋体" w:eastAsia="宋体" w:cs="Times New Roman"/>
          <w:kern w:val="0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Times New Roman"/>
          <w:kern w:val="0"/>
          <w:szCs w:val="21"/>
          <w:lang w:val="en-US" w:eastAsia="zh-CN"/>
        </w:rPr>
      </w:pPr>
      <w:r>
        <w:rPr>
          <w:rFonts w:hint="eastAsia" w:ascii="宋体" w:hAnsi="宋体" w:eastAsia="宋体" w:cs="Times New Roman"/>
          <w:kern w:val="0"/>
          <w:szCs w:val="21"/>
          <w:lang w:val="en-US" w:eastAsia="zh-CN"/>
        </w:rPr>
        <w:t>deviceAlarmList数据内容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86"/>
        <w:gridCol w:w="1288"/>
        <w:gridCol w:w="3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88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8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可空</w:t>
            </w:r>
          </w:p>
        </w:tc>
        <w:tc>
          <w:tcPr>
            <w:tcW w:w="321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188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1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alarmDuration</w:t>
            </w:r>
          </w:p>
        </w:tc>
        <w:tc>
          <w:tcPr>
            <w:tcW w:w="188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21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报警时长</w:t>
            </w:r>
          </w:p>
        </w:tc>
      </w:tr>
    </w:tbl>
    <w:p>
      <w:pPr>
        <w:ind w:firstLine="420" w:firstLineChars="0"/>
        <w:rPr>
          <w:rFonts w:hint="default" w:ascii="宋体" w:hAnsi="宋体" w:eastAsia="宋体" w:cs="Times New Roman"/>
          <w:kern w:val="0"/>
          <w:szCs w:val="21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3.1.27.5 请求示例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"id":"866397655176052736"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ins w:id="7" w:author="suppo" w:date="2024-04-02T16:42:41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3.1.27.6 返回示例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"code": 0,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"msg": "成功",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"data":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"carDriverInfo": {},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"deviceAlarmList": [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"id": "981858855610744832",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"alarmDuration": "17",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"alarmLevel": 1,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"alarmNumber": 153,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"alarmSource": 0,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"createDate": "2024-04-02 00:00:00",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"endAlarmList": "[]",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"endExtraInfo": "{37:{\"v1\":0},48:{\"v1\":30},49:{\"v1\":16}}",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"endLat": 22.569334,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"endLon": 113.861432,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"endSpeed": 0.0,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"endStatusList": "[0,1,18,19]",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"endTime": "2024-04-02 09:56:48",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"isDelete": 0,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"isHandle": "0",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"modifyDate": "2024-04-02 00:00:00",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"startAlarmList": "[]",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"startExtraInfo": "{37:{\"v1\":0},48:{\"v1\":29},49:{\"v1\":16}}",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"startLat": 22.569336,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"startLon": 113.861424,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"startSpeed": 0.0,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"startStatusList": "[0,1,18,19]",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"startTime": "2024-04-02 09:56:31",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"startTimestamp": "1712022991000",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"terminalId": "1224314928446439424",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"count": 0,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"path": "/api/upload/attachment/2024-04-02/1224314928446439424/00_65_6505_0_00000000000000981858855610744833.jpg",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"filetype": "0"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"id": "981858855610744832",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"alarmDuration": "17",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"alarmLevel": 1,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"alarmNumber": 153,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"alarmSource": 0,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"createDate": "2024-04-02 00:00:00",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"endAlarmList": "[]",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"endExtraInfo": "{37:{\"v1\":0},48:{\"v1\":30},49:{\"v1\":16}}",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"endLat": 22.569334,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"endLon": 113.861432,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"endSpeed": 0.0,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"endStatusList": "[0,1,18,19]",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"endTime": "2024-04-02 09:56:48",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"isDelete": 0,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"isHandle": "0",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"modifyDate": "2024-04-02 00:00:00",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"startAlarmList": "[]",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"startExtraInfo": "{37:{\"v1\":0},48:{\"v1\":29},49:{\"v1\":16}}",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"startLat": 22.569336,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"startLon": 113.861424,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"startSpeed": 0.0,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"startStatusList": "[0,1,18,19]",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"startTime": "2024-04-02 09:56:31",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"startTimestamp": "1712022991000",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"terminalId": "1224314928446439424",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"count": 0,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"path": "/api/upload/attachment/2024-04-02/1224314928446439424/00_65_6505_0_00000000000000981858855610744833.jpg",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"filetype": "0"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"id": "981858855610744832",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"alarmDuration": "17",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"alarmLevel": 1,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"alarmNumber": 153,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"alarmSource": 0,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"createDate": "2024-04-02 00:00:00",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"endAlarmList": "[]",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"endExtraInfo": "{37:{\"v1\":0},48:{\"v1\":30},49:{\"v1\":16}}",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"endLat": 22.569334,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"endLon": 113.861432,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"endSpeed": 0.0,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"endStatusList": "[0,1,18,19]",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"endTime": "2024-04-02 09:56:48",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"isDelete": 0,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"isHandle": "0",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"modifyDate": "2024-04-02 00:00:00",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"startAlarmList": "[]",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"startExtraInfo": "{37:{\"v1\":0},48:{\"v1\":29},49:{\"v1\":16}}",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"startLat": 22.569336,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"startLon": 113.861424,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"startSpeed": 0.0,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"startStatusList": "[0,1,18,19]",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"startTime": "2024-04-02 09:56:31",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"startTimestamp": "1712022991000",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"terminalId": "1224314928446439424",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"count": 0,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"path": "/api/upload/attachment/2024-04-02/1224314928446439424/00_65_6505_0_00000000000000981858855610744833.jpg",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    "filetype": "0"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],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"deviceAlarm":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"id": "981858855610744832",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"alarmDuration": "17",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"alarmLevel": 1,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"alarmNumber": 153,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"alarmSource": 0,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"createDate": "2024-04-02 00:00:00",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"endAlarmList": "[]",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"endExtraInfo": "{37:{\"v1\":0},48:{\"v1\":30},49:{\"v1\":16}}",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"endLat": 22.569334,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"endLon": 113.861432,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"endSpeed": 0.0,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"endStatusList": "[0,1,18,19]",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"endTime": "2024-04-02 09:56:48",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"isDelete": 0,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"isHandle": "0",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"modifyDate": "2024-04-02 00:00:00",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"startAlarmList": "[]",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"startExtraInfo": "{37:{\"v1\":0},48:{\"v1\":29},49:{\"v1\":16}}",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"startLat": 22.569336,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"startLon": 113.861424,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"startSpeed": 0.0,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"startStatusList": "[0,1,18,19]",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"startTime": "2024-04-02 09:56:31",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"startTimestamp": "2024/04/02 09:56:31",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"terminalId": "1224314928446439424",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"count": 5,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"devicesafetyalarmid": "981858855610744833",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"carid": "1224314927943122944",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"color": 9,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"deptid": "1",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"deptname": "车辆管理平台",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"carnumber": "551061607643",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"alarmLevelName": "一级",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"minclassName": "驾驶员异常",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"terminal": "551061607643",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"strGPSstatus": "ACC打开，左转向关闭，右转向关闭，雨刷器关闭，制动状态未制动，插卡状态未插卡，已定位，",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    "vstatus": 1025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Courier New" w:cs="Courier New" w:asciiTheme="minorAscii" w:hAnsiTheme="minorAscii"/>
          <w:b w:val="0"/>
          <w:bCs w:val="0"/>
          <w:color w:val="auto"/>
          <w:sz w:val="21"/>
          <w:szCs w:val="21"/>
        </w:rPr>
      </w:pPr>
      <w:r>
        <w:rPr>
          <w:rFonts w:hint="default" w:eastAsia="Courier New" w:cs="Courier New" w:asciiTheme="minorAscii" w:hAnsiTheme="minorAscii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/>
          <w:color w:val="auto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2" w:name="_Toc27734"/>
      <w:bookmarkStart w:id="73" w:name="_Toc12350"/>
      <w:r>
        <w:rPr>
          <w:rFonts w:hint="eastAsia"/>
          <w:lang w:val="en-US" w:eastAsia="zh-CN"/>
        </w:rPr>
        <w:t>3.1.28 里程</w:t>
      </w:r>
      <w:bookmarkEnd w:id="72"/>
      <w:bookmarkEnd w:id="73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3.1.28.1 接口请求路径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/cmsapi/mileage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3.1.28.2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3.1.28.3 接口请求参数</w:t>
      </w:r>
    </w:p>
    <w:tbl>
      <w:tblPr>
        <w:tblStyle w:val="14"/>
        <w:tblW w:w="84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173"/>
        <w:gridCol w:w="1154"/>
        <w:gridCol w:w="1646"/>
        <w:gridCol w:w="2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7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15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164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32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/>
                <w:sz w:val="21"/>
              </w:rPr>
              <w:t>startTime</w:t>
            </w:r>
          </w:p>
        </w:tc>
        <w:tc>
          <w:tcPr>
            <w:tcW w:w="117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5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646" w:type="dxa"/>
            <w:vAlign w:val="top"/>
          </w:tcPr>
          <w:p>
            <w:pPr>
              <w:ind w:firstLine="0" w:firstLineChars="0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开始时间</w:t>
            </w:r>
          </w:p>
        </w:tc>
        <w:tc>
          <w:tcPr>
            <w:tcW w:w="2327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/>
                <w:kern w:val="2"/>
                <w:szCs w:val="24"/>
              </w:rPr>
              <w:t>endTime</w:t>
            </w:r>
          </w:p>
        </w:tc>
        <w:tc>
          <w:tcPr>
            <w:tcW w:w="117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5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646" w:type="dxa"/>
            <w:vAlign w:val="top"/>
          </w:tcPr>
          <w:p>
            <w:pPr>
              <w:ind w:firstLine="0" w:firstLineChars="0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结束时间</w:t>
            </w:r>
          </w:p>
        </w:tc>
        <w:tc>
          <w:tcPr>
            <w:tcW w:w="2327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/>
                <w:kern w:val="2"/>
                <w:szCs w:val="24"/>
                <w:lang w:val="en-US" w:eastAsia="zh-CN"/>
              </w:rPr>
              <w:t>currentPage</w:t>
            </w:r>
          </w:p>
        </w:tc>
        <w:tc>
          <w:tcPr>
            <w:tcW w:w="117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5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46" w:type="dxa"/>
            <w:vAlign w:val="top"/>
          </w:tcPr>
          <w:p>
            <w:pPr>
              <w:ind w:firstLine="0" w:firstLineChars="0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当前页数</w:t>
            </w:r>
          </w:p>
        </w:tc>
        <w:tc>
          <w:tcPr>
            <w:tcW w:w="2327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/>
                <w:kern w:val="2"/>
                <w:szCs w:val="24"/>
                <w:lang w:val="en-US" w:eastAsia="zh-CN"/>
              </w:rPr>
              <w:t>everyPage</w:t>
            </w:r>
          </w:p>
        </w:tc>
        <w:tc>
          <w:tcPr>
            <w:tcW w:w="117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15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46" w:type="dxa"/>
            <w:vAlign w:val="top"/>
          </w:tcPr>
          <w:p>
            <w:pPr>
              <w:ind w:firstLine="0" w:firstLineChars="0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每页条数</w:t>
            </w:r>
          </w:p>
        </w:tc>
        <w:tc>
          <w:tcPr>
            <w:tcW w:w="2327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/>
                <w:kern w:val="2"/>
                <w:szCs w:val="24"/>
                <w:lang w:val="en-US" w:eastAsia="zh-CN"/>
              </w:rPr>
              <w:t>allPage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15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46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所有页</w:t>
            </w:r>
          </w:p>
        </w:tc>
        <w:tc>
          <w:tcPr>
            <w:tcW w:w="2327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1为查询所有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/>
                <w:kern w:val="2"/>
                <w:szCs w:val="24"/>
                <w:lang w:val="en-US" w:eastAsia="zh-CN"/>
              </w:rPr>
              <w:t>carnumbers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15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6" w:type="dxa"/>
            <w:vAlign w:val="top"/>
          </w:tcPr>
          <w:p>
            <w:pPr>
              <w:ind w:firstLine="0" w:firstLineChars="0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车牌号</w:t>
            </w:r>
          </w:p>
        </w:tc>
        <w:tc>
          <w:tcPr>
            <w:tcW w:w="2327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多个逗号分隔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3.1.28.4 接口请求结果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详见下表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14"/>
        <w:gridCol w:w="1191"/>
        <w:gridCol w:w="2222"/>
        <w:gridCol w:w="2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14" w:type="dxa"/>
            <w:shd w:val="clear" w:color="auto" w:fill="CFCECE" w:themeFill="background2" w:themeFillShade="E5"/>
            <w:vAlign w:val="top"/>
          </w:tcPr>
          <w:p>
            <w:pPr>
              <w:tabs>
                <w:tab w:val="left" w:pos="491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具体参数</w:t>
            </w:r>
          </w:p>
        </w:tc>
        <w:tc>
          <w:tcPr>
            <w:tcW w:w="119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22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22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Merge w:val="restart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14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carid</w:t>
            </w:r>
          </w:p>
        </w:tc>
        <w:tc>
          <w:tcPr>
            <w:tcW w:w="119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 w:ascii="宋体" w:hAnsi="宋体"/>
                <w:szCs w:val="21"/>
                <w:lang w:val="en-US" w:eastAsia="zh-CN"/>
              </w:rPr>
              <w:t>车辆ID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rPr>
                <w:rStyle w:val="18"/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Merge w:val="continue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414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carnumber</w:t>
            </w:r>
          </w:p>
        </w:tc>
        <w:tc>
          <w:tcPr>
            <w:tcW w:w="119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车牌号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471" w:type="dxa"/>
            <w:vMerge w:val="continue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414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deptname</w:t>
            </w:r>
          </w:p>
        </w:tc>
        <w:tc>
          <w:tcPr>
            <w:tcW w:w="119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部门名称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Merge w:val="continue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14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terminal</w:t>
            </w:r>
          </w:p>
        </w:tc>
        <w:tc>
          <w:tcPr>
            <w:tcW w:w="11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终端标识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Merge w:val="continue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14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startMileage</w:t>
            </w:r>
          </w:p>
        </w:tc>
        <w:tc>
          <w:tcPr>
            <w:tcW w:w="119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开始里程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单位 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Merge w:val="continue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14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endMileage</w:t>
            </w:r>
          </w:p>
        </w:tc>
        <w:tc>
          <w:tcPr>
            <w:tcW w:w="11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结束里程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单位 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Merge w:val="continue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14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startLat</w:t>
            </w:r>
          </w:p>
        </w:tc>
        <w:tc>
          <w:tcPr>
            <w:tcW w:w="11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开始纬度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Merge w:val="continue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14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startLng</w:t>
            </w:r>
          </w:p>
        </w:tc>
        <w:tc>
          <w:tcPr>
            <w:tcW w:w="11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开始经度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Merge w:val="continue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14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endLat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结束纬度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Merge w:val="continue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14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endLng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结束经度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Merge w:val="continue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14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travelMileage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行驶里程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单位 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Merge w:val="continue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14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carrymileage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载重里程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单位 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Merge w:val="continue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14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idlemileage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空载里程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414" w:type="dxa"/>
            <w:vAlign w:val="top"/>
          </w:tcPr>
          <w:p>
            <w:pPr>
              <w:ind w:firstLine="0" w:firstLineChar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shd w:val="clear" w:color="auto" w:fill="FFFFFE"/>
                <w:lang w:val="en-US" w:eastAsia="zh-CN" w:bidi="ar"/>
              </w:rPr>
            </w:pPr>
          </w:p>
        </w:tc>
        <w:tc>
          <w:tcPr>
            <w:tcW w:w="119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总记录数</w:t>
            </w:r>
          </w:p>
        </w:tc>
        <w:tc>
          <w:tcPr>
            <w:tcW w:w="2222" w:type="dxa"/>
            <w:vAlign w:val="top"/>
          </w:tcPr>
          <w:p>
            <w:pPr>
              <w:ind w:firstLine="0" w:firstLineChars="0"/>
              <w:rPr>
                <w:rFonts w:hint="default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单位 个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3.1.28.5 请求示例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"startTime":"2023-07-01 00:00:00",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"endTime":"2023-07-01 23:59:59"</w:t>
      </w:r>
    </w:p>
    <w:p>
      <w:pPr>
        <w:ind w:left="420" w:firstLine="420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3.1.28.6 返回示例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0,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sg": "成功",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ata": {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"count": 43,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    "carid": "1112788177803935744",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    "deptname": "车辆管理平台",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    "terminal": "13800000001",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    "carnumber": "测A99999",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    "startMileage": 0,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    "endMileage": 0,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    "startLng": 0,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    "startLat": 0,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     "endLng": 0,</w:t>
      </w:r>
    </w:p>
    <w:p>
      <w:pPr>
        <w:ind w:left="420" w:firstLine="420"/>
        <w:rPr>
          <w:rFonts w:hint="eastAsia"/>
          <w:lang w:eastAsia="zh-CN"/>
        </w:rPr>
      </w:pPr>
      <w:r>
        <w:rPr>
          <w:rFonts w:hint="eastAsia"/>
        </w:rPr>
        <w:t xml:space="preserve">        "endLat": 0</w:t>
      </w:r>
      <w:r>
        <w:rPr>
          <w:rFonts w:hint="eastAsia"/>
          <w:lang w:eastAsia="zh-CN"/>
        </w:rPr>
        <w:t>，</w:t>
      </w:r>
    </w:p>
    <w:p>
      <w:pPr>
        <w:keepNext w:val="0"/>
        <w:keepLines w:val="0"/>
        <w:widowControl/>
        <w:suppressLineNumbers w:val="0"/>
        <w:shd w:val="clear" w:color="auto" w:fill="FFFFFE"/>
        <w:spacing w:line="216" w:lineRule="atLeast"/>
        <w:ind w:left="420" w:firstLine="1260" w:firstLineChars="700"/>
        <w:jc w:val="left"/>
        <w:rPr>
          <w:rFonts w:hint="default" w:ascii="Arial" w:hAnsi="Arial" w:eastAsia="Consolas" w:cs="Arial"/>
          <w:b w:val="0"/>
          <w:bCs w:val="0"/>
          <w:color w:val="auto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uto"/>
          <w:kern w:val="0"/>
          <w:sz w:val="18"/>
          <w:szCs w:val="18"/>
          <w:shd w:val="clear" w:color="auto" w:fill="FFFFFE"/>
          <w:lang w:val="en-US" w:eastAsia="zh-CN" w:bidi="ar"/>
        </w:rPr>
        <w:t>"travelMileage": 326.91,</w:t>
      </w:r>
    </w:p>
    <w:p>
      <w:pPr>
        <w:keepNext w:val="0"/>
        <w:keepLines w:val="0"/>
        <w:widowControl/>
        <w:suppressLineNumbers w:val="0"/>
        <w:shd w:val="clear" w:color="auto" w:fill="FFFFFE"/>
        <w:spacing w:line="216" w:lineRule="atLeast"/>
        <w:ind w:firstLine="420"/>
        <w:jc w:val="left"/>
        <w:rPr>
          <w:rFonts w:hint="eastAsia" w:ascii="Arial" w:hAnsi="Arial" w:eastAsia="Consolas" w:cs="Arial"/>
          <w:b w:val="0"/>
          <w:bCs w:val="0"/>
          <w:color w:val="auto"/>
          <w:kern w:val="0"/>
          <w:sz w:val="18"/>
          <w:szCs w:val="18"/>
          <w:shd w:val="clear" w:color="auto" w:fill="FFFFF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auto"/>
          <w:kern w:val="0"/>
          <w:sz w:val="18"/>
          <w:szCs w:val="18"/>
          <w:shd w:val="clear" w:color="auto" w:fill="FFFFFE"/>
          <w:lang w:val="en-US" w:eastAsia="zh-CN" w:bidi="ar"/>
        </w:rPr>
        <w:t>            </w:t>
      </w:r>
      <w:r>
        <w:rPr>
          <w:rFonts w:hint="eastAsia" w:eastAsia="Consolas" w:cs="Arial"/>
          <w:b w:val="0"/>
          <w:bCs w:val="0"/>
          <w:color w:val="auto"/>
          <w:kern w:val="0"/>
          <w:sz w:val="18"/>
          <w:szCs w:val="18"/>
          <w:shd w:val="clear" w:color="auto" w:fill="FFFFFE"/>
          <w:lang w:val="en-US" w:eastAsia="zh-CN" w:bidi="ar"/>
        </w:rPr>
        <w:tab/>
      </w:r>
      <w:r>
        <w:rPr>
          <w:rFonts w:hint="eastAsia" w:eastAsia="Consolas" w:cs="Arial"/>
          <w:b w:val="0"/>
          <w:bCs w:val="0"/>
          <w:color w:val="auto"/>
          <w:kern w:val="0"/>
          <w:sz w:val="18"/>
          <w:szCs w:val="18"/>
          <w:shd w:val="clear" w:color="auto" w:fill="FFFFFE"/>
          <w:lang w:val="en-US" w:eastAsia="zh-CN" w:bidi="ar"/>
        </w:rPr>
        <w:t xml:space="preserve">    </w:t>
      </w:r>
      <w:r>
        <w:rPr>
          <w:rFonts w:hint="default" w:ascii="Arial" w:hAnsi="Arial" w:eastAsia="Consolas" w:cs="Arial"/>
          <w:b w:val="0"/>
          <w:bCs w:val="0"/>
          <w:color w:val="auto"/>
          <w:kern w:val="0"/>
          <w:sz w:val="18"/>
          <w:szCs w:val="18"/>
          <w:shd w:val="clear" w:color="auto" w:fill="FFFFFE"/>
          <w:lang w:val="en-US" w:eastAsia="zh-CN" w:bidi="ar"/>
        </w:rPr>
        <w:t> "carrymileage": 0.0,</w:t>
      </w:r>
      <w:r>
        <w:rPr>
          <w:rFonts w:hint="eastAsia" w:ascii="Arial" w:hAnsi="Arial" w:eastAsia="Consolas" w:cs="Arial"/>
          <w:b w:val="0"/>
          <w:bCs w:val="0"/>
          <w:color w:val="auto"/>
          <w:kern w:val="0"/>
          <w:sz w:val="18"/>
          <w:szCs w:val="18"/>
          <w:shd w:val="clear" w:color="auto" w:fill="FFFFFE"/>
          <w:lang w:val="en-US" w:eastAsia="zh-CN" w:bidi="ar"/>
        </w:rPr>
        <w:tab/>
      </w:r>
      <w:r>
        <w:rPr>
          <w:rFonts w:hint="eastAsia" w:ascii="Arial" w:hAnsi="Arial" w:eastAsia="Consolas" w:cs="Arial"/>
          <w:b w:val="0"/>
          <w:bCs w:val="0"/>
          <w:color w:val="auto"/>
          <w:kern w:val="0"/>
          <w:sz w:val="18"/>
          <w:szCs w:val="18"/>
          <w:shd w:val="clear" w:color="auto" w:fill="FFFFFE"/>
          <w:lang w:val="en-US" w:eastAsia="zh-CN" w:bidi="ar"/>
        </w:rPr>
        <w:tab/>
      </w:r>
      <w:r>
        <w:rPr>
          <w:rFonts w:hint="eastAsia" w:ascii="Arial" w:hAnsi="Arial" w:eastAsia="Consolas" w:cs="Arial"/>
          <w:b w:val="0"/>
          <w:bCs w:val="0"/>
          <w:color w:val="auto"/>
          <w:kern w:val="0"/>
          <w:sz w:val="18"/>
          <w:szCs w:val="18"/>
          <w:shd w:val="clear" w:color="auto" w:fill="FFFFFE"/>
          <w:lang w:val="en-US" w:eastAsia="zh-CN" w:bidi="ar"/>
        </w:rPr>
        <w:tab/>
      </w:r>
      <w:r>
        <w:rPr>
          <w:rFonts w:hint="eastAsia" w:ascii="Arial" w:hAnsi="Arial" w:eastAsia="Consolas" w:cs="Arial"/>
          <w:b w:val="0"/>
          <w:bCs w:val="0"/>
          <w:color w:val="auto"/>
          <w:kern w:val="0"/>
          <w:sz w:val="18"/>
          <w:szCs w:val="18"/>
          <w:shd w:val="clear" w:color="auto" w:fill="FFFFFE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color="auto" w:fill="FFFFFE"/>
        <w:spacing w:line="216" w:lineRule="atLeast"/>
        <w:ind w:firstLine="420"/>
        <w:jc w:val="left"/>
        <w:rPr>
          <w:rFonts w:hint="default" w:ascii="Arial" w:hAnsi="Arial" w:eastAsia="Consolas" w:cs="Arial"/>
          <w:b w:val="0"/>
          <w:bCs w:val="0"/>
          <w:color w:val="auto"/>
          <w:kern w:val="0"/>
          <w:sz w:val="18"/>
          <w:szCs w:val="18"/>
          <w:shd w:val="clear" w:color="auto" w:fill="FFFFF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auto"/>
          <w:kern w:val="0"/>
          <w:sz w:val="18"/>
          <w:szCs w:val="18"/>
          <w:shd w:val="clear" w:color="auto" w:fill="FFFFFE"/>
          <w:lang w:val="en-US" w:eastAsia="zh-CN" w:bidi="ar"/>
        </w:rPr>
        <w:t>           </w:t>
      </w:r>
      <w:r>
        <w:rPr>
          <w:rFonts w:hint="eastAsia" w:eastAsia="Consolas" w:cs="Arial"/>
          <w:b w:val="0"/>
          <w:bCs w:val="0"/>
          <w:color w:val="auto"/>
          <w:kern w:val="0"/>
          <w:sz w:val="18"/>
          <w:szCs w:val="18"/>
          <w:shd w:val="clear" w:color="auto" w:fill="FFFFFE"/>
          <w:lang w:val="en-US" w:eastAsia="zh-CN" w:bidi="ar"/>
        </w:rPr>
        <w:tab/>
      </w:r>
      <w:r>
        <w:rPr>
          <w:rFonts w:hint="eastAsia" w:eastAsia="Consolas" w:cs="Arial"/>
          <w:b w:val="0"/>
          <w:bCs w:val="0"/>
          <w:color w:val="auto"/>
          <w:kern w:val="0"/>
          <w:sz w:val="18"/>
          <w:szCs w:val="18"/>
          <w:shd w:val="clear" w:color="auto" w:fill="FFFFFE"/>
          <w:lang w:val="en-US" w:eastAsia="zh-CN" w:bidi="ar"/>
        </w:rPr>
        <w:t xml:space="preserve">    </w:t>
      </w:r>
      <w:r>
        <w:rPr>
          <w:rFonts w:hint="default" w:ascii="Arial" w:hAnsi="Arial" w:eastAsia="Consolas" w:cs="Arial"/>
          <w:b w:val="0"/>
          <w:bCs w:val="0"/>
          <w:color w:val="auto"/>
          <w:kern w:val="0"/>
          <w:sz w:val="18"/>
          <w:szCs w:val="18"/>
          <w:shd w:val="clear" w:color="auto" w:fill="FFFFFE"/>
          <w:lang w:val="en-US" w:eastAsia="zh-CN" w:bidi="ar"/>
        </w:rPr>
        <w:t> "idlemileage": 326.91</w:t>
      </w:r>
    </w:p>
    <w:p>
      <w:pPr>
        <w:ind w:left="420" w:firstLine="42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}]</w:t>
      </w:r>
    </w:p>
    <w:p>
      <w:pPr>
        <w:ind w:left="420" w:firstLine="42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}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4" w:name="_Toc17450"/>
      <w:bookmarkStart w:id="75" w:name="_Toc1636"/>
      <w:r>
        <w:rPr>
          <w:rFonts w:hint="eastAsia"/>
          <w:lang w:val="en-US" w:eastAsia="zh-CN"/>
        </w:rPr>
        <w:t>3.1.29 日油耗</w:t>
      </w:r>
      <w:bookmarkEnd w:id="74"/>
      <w:bookmarkEnd w:id="75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3.1.29.1 接口请求路径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/cmsapi/oilUseDay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3.1.29.2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3.1.29.3 接口请求参数</w:t>
      </w:r>
    </w:p>
    <w:tbl>
      <w:tblPr>
        <w:tblStyle w:val="14"/>
        <w:tblW w:w="85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163"/>
        <w:gridCol w:w="1193"/>
        <w:gridCol w:w="2067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19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206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365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16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06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开始时间</w:t>
            </w:r>
          </w:p>
        </w:tc>
        <w:tc>
          <w:tcPr>
            <w:tcW w:w="2365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16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06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结束时间</w:t>
            </w:r>
          </w:p>
        </w:tc>
        <w:tc>
          <w:tcPr>
            <w:tcW w:w="2365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currentPage</w:t>
            </w:r>
          </w:p>
        </w:tc>
        <w:tc>
          <w:tcPr>
            <w:tcW w:w="116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1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06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当前页数</w:t>
            </w:r>
          </w:p>
        </w:tc>
        <w:tc>
          <w:tcPr>
            <w:tcW w:w="2365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everyPage</w:t>
            </w:r>
          </w:p>
        </w:tc>
        <w:tc>
          <w:tcPr>
            <w:tcW w:w="116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1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06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每页条数</w:t>
            </w:r>
          </w:p>
        </w:tc>
        <w:tc>
          <w:tcPr>
            <w:tcW w:w="2365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allPage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19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06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所有页</w:t>
            </w:r>
          </w:p>
        </w:tc>
        <w:tc>
          <w:tcPr>
            <w:tcW w:w="2365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1为查询所有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carnumbers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9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067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车牌号</w:t>
            </w:r>
          </w:p>
        </w:tc>
        <w:tc>
          <w:tcPr>
            <w:tcW w:w="2365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多个逗号分隔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3.1.29.4 接口请求结果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详见下表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650"/>
        <w:gridCol w:w="1272"/>
        <w:gridCol w:w="2093"/>
        <w:gridCol w:w="2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9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具体参数</w:t>
            </w:r>
          </w:p>
        </w:tc>
        <w:tc>
          <w:tcPr>
            <w:tcW w:w="129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8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18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96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1293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96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deptname</w:t>
            </w:r>
          </w:p>
        </w:tc>
        <w:tc>
          <w:tcPr>
            <w:tcW w:w="1293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96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carnumber</w:t>
            </w:r>
          </w:p>
        </w:tc>
        <w:tc>
          <w:tcPr>
            <w:tcW w:w="1293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车牌号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96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runOilUse100km</w:t>
            </w:r>
          </w:p>
        </w:tc>
        <w:tc>
          <w:tcPr>
            <w:tcW w:w="129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运行百公里油耗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96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allOilUse100km</w:t>
            </w:r>
          </w:p>
        </w:tc>
        <w:tc>
          <w:tcPr>
            <w:tcW w:w="129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综合百公里油耗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96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workMileage</w:t>
            </w:r>
          </w:p>
        </w:tc>
        <w:tc>
          <w:tcPr>
            <w:tcW w:w="129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工作里程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96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idleMileage</w:t>
            </w:r>
          </w:p>
        </w:tc>
        <w:tc>
          <w:tcPr>
            <w:tcW w:w="129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怠速里程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96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idleTime</w:t>
            </w:r>
          </w:p>
        </w:tc>
        <w:tc>
          <w:tcPr>
            <w:tcW w:w="1293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怠速时间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96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idleOilUse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怠速油耗 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96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oilUse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油耗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96" w:type="dxa"/>
            <w:vAlign w:val="center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oilPercentUse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油耗百分比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96" w:type="dxa"/>
            <w:vAlign w:val="center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oilAdd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加油量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96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oilLose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漏油量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96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oil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最后油量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96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workTime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工作时长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96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oilUseHour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每小时油耗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96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startOil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开始油量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96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endOil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结束油量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96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terminal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终端标识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39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9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218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3.1.29.5 请求示例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"startTime":"2023-07-01 00:00:00",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"endTime":"2023-07-01 23:59:59"</w:t>
      </w:r>
    </w:p>
    <w:p>
      <w:pPr>
        <w:ind w:left="420" w:firstLine="420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p>
      <w:pPr>
        <w:pStyle w:val="5"/>
        <w:bidi w:val="0"/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3.1.29.6 返回示例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0,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sg": "成功",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ata": 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  "count":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      "deptname": "视频设备",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      "carnumber": "油B0003",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      "carTypeName": "大型客车",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      "terminal": "13610051256",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      "runOilUse100km": 51.33,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      "allOilUse100km": 65.56,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      "workMileage": 86.21,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      "idleMileage": 0,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      "idleTime": 17671,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      "idleOilUse": 12.27,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      "oilUse": 56.52,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      "oilPercentUse": 0,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      "oilAdd": 103.8,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      "oilLose": 0,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      "oil": 245.52,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      "workTime": 33048,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      "oilUseHour": 6.16,</w:t>
      </w:r>
    </w:p>
    <w:p>
      <w:pPr>
        <w:ind w:left="0" w:leftChars="0" w:firstLine="0"/>
        <w:rPr>
          <w:rFonts w:hint="eastAsia"/>
        </w:rPr>
      </w:pPr>
      <w:r>
        <w:rPr>
          <w:rFonts w:hint="eastAsia"/>
        </w:rPr>
        <w:t xml:space="preserve">        "startOil": 198.24,</w:t>
      </w:r>
    </w:p>
    <w:p>
      <w:pPr>
        <w:ind w:left="0" w:leftChars="0" w:firstLine="0"/>
        <w:outlineLvl w:val="9"/>
        <w:rPr>
          <w:rFonts w:hint="eastAsia"/>
        </w:rPr>
      </w:pPr>
      <w:r>
        <w:rPr>
          <w:rFonts w:hint="eastAsia"/>
        </w:rPr>
        <w:t xml:space="preserve">        "endOil": 245.52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6" w:name="_Toc19398"/>
      <w:bookmarkStart w:id="77" w:name="_Toc20111"/>
      <w:r>
        <w:rPr>
          <w:rFonts w:hint="eastAsia"/>
          <w:lang w:val="en-US" w:eastAsia="zh-CN"/>
        </w:rPr>
        <w:t>3.1.30 月油耗</w:t>
      </w:r>
      <w:bookmarkEnd w:id="76"/>
      <w:bookmarkEnd w:id="7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/>
        </w:rPr>
        <w:t>根据条件获取</w:t>
      </w:r>
      <w:r>
        <w:rPr>
          <w:rFonts w:hint="eastAsia" w:ascii="宋体" w:hAnsi="宋体"/>
          <w:lang w:val="en-US" w:eastAsia="zh-CN"/>
        </w:rPr>
        <w:t>月油耗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3.1.30.1 接口请求路径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/cmsapi/oilUseMonth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3.1.30.2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3.1.30.3 接口请求参数</w:t>
      </w:r>
    </w:p>
    <w:tbl>
      <w:tblPr>
        <w:tblStyle w:val="14"/>
        <w:tblW w:w="85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73"/>
        <w:gridCol w:w="1211"/>
        <w:gridCol w:w="1769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97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21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1769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49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7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69" w:type="dxa"/>
            <w:vAlign w:val="top"/>
          </w:tcPr>
          <w:p>
            <w:pPr>
              <w:ind w:firstLine="0" w:firstLineChars="0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开始时间</w:t>
            </w:r>
          </w:p>
        </w:tc>
        <w:tc>
          <w:tcPr>
            <w:tcW w:w="2491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7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69" w:type="dxa"/>
            <w:vAlign w:val="top"/>
          </w:tcPr>
          <w:p>
            <w:pPr>
              <w:ind w:firstLine="0" w:firstLineChars="0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结束时间</w:t>
            </w:r>
          </w:p>
        </w:tc>
        <w:tc>
          <w:tcPr>
            <w:tcW w:w="2491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currentPage</w:t>
            </w:r>
          </w:p>
        </w:tc>
        <w:tc>
          <w:tcPr>
            <w:tcW w:w="97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69" w:type="dxa"/>
            <w:vAlign w:val="top"/>
          </w:tcPr>
          <w:p>
            <w:pPr>
              <w:ind w:firstLine="0" w:firstLineChars="0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当前页数</w:t>
            </w:r>
          </w:p>
        </w:tc>
        <w:tc>
          <w:tcPr>
            <w:tcW w:w="2491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everyPage</w:t>
            </w:r>
          </w:p>
        </w:tc>
        <w:tc>
          <w:tcPr>
            <w:tcW w:w="97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69" w:type="dxa"/>
            <w:vAlign w:val="top"/>
          </w:tcPr>
          <w:p>
            <w:pPr>
              <w:ind w:firstLine="0" w:firstLineChars="0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每页条数</w:t>
            </w:r>
          </w:p>
        </w:tc>
        <w:tc>
          <w:tcPr>
            <w:tcW w:w="2491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allPage</w:t>
            </w:r>
          </w:p>
        </w:tc>
        <w:tc>
          <w:tcPr>
            <w:tcW w:w="9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2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69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所有页</w:t>
            </w:r>
          </w:p>
        </w:tc>
        <w:tc>
          <w:tcPr>
            <w:tcW w:w="2491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1为查询所有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carnumbers</w:t>
            </w:r>
          </w:p>
        </w:tc>
        <w:tc>
          <w:tcPr>
            <w:tcW w:w="9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69" w:type="dxa"/>
            <w:vAlign w:val="top"/>
          </w:tcPr>
          <w:p>
            <w:pPr>
              <w:ind w:firstLine="0" w:firstLineChars="0"/>
              <w:rPr>
                <w:rFonts w:hint="eastAsia" w:ascii="宋体" w:hAnsi="宋体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车牌号</w:t>
            </w:r>
          </w:p>
        </w:tc>
        <w:tc>
          <w:tcPr>
            <w:tcW w:w="2491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多个逗号分隔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3.1.30.4 接口请求结果</w:t>
      </w:r>
    </w:p>
    <w:tbl>
      <w:tblPr>
        <w:tblStyle w:val="1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1654"/>
        <w:gridCol w:w="224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5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24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895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65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2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89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65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89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5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2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详见下表</w:t>
            </w:r>
          </w:p>
        </w:tc>
        <w:tc>
          <w:tcPr>
            <w:tcW w:w="289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data数据内容</w:t>
      </w:r>
    </w:p>
    <w:tbl>
      <w:tblPr>
        <w:tblStyle w:val="1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650"/>
        <w:gridCol w:w="1528"/>
        <w:gridCol w:w="3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5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具体参数</w:t>
            </w:r>
          </w:p>
        </w:tc>
        <w:tc>
          <w:tcPr>
            <w:tcW w:w="152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3629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</w:t>
            </w:r>
          </w:p>
        </w:tc>
        <w:tc>
          <w:tcPr>
            <w:tcW w:w="1528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362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deptname</w:t>
            </w:r>
          </w:p>
        </w:tc>
        <w:tc>
          <w:tcPr>
            <w:tcW w:w="1528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362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carnumber</w:t>
            </w:r>
          </w:p>
        </w:tc>
        <w:tc>
          <w:tcPr>
            <w:tcW w:w="1528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362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runOilUse100km</w:t>
            </w:r>
          </w:p>
        </w:tc>
        <w:tc>
          <w:tcPr>
            <w:tcW w:w="152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2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运行百公里油耗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allOilUse100km</w:t>
            </w:r>
          </w:p>
        </w:tc>
        <w:tc>
          <w:tcPr>
            <w:tcW w:w="152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2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综合百公里油耗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workMileage</w:t>
            </w:r>
          </w:p>
        </w:tc>
        <w:tc>
          <w:tcPr>
            <w:tcW w:w="152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2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idleMileage</w:t>
            </w:r>
          </w:p>
        </w:tc>
        <w:tc>
          <w:tcPr>
            <w:tcW w:w="152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2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怠速里程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idleTime</w:t>
            </w:r>
          </w:p>
        </w:tc>
        <w:tc>
          <w:tcPr>
            <w:tcW w:w="1528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362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怠速时间,单位秒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idleOilUse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2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怠速油耗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oilUse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2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油耗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oilAdd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2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oilLose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2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漏油量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oil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2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workTime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362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oilUseHour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2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每小时油耗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terminal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362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362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3.1.30.5 请求示例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"startTime":"2023-07-01 00:00:00",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"endTime":"2023-07-01 23:59:59"</w:t>
      </w:r>
    </w:p>
    <w:p>
      <w:pPr>
        <w:ind w:left="420"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3.1.30.6 返回示例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0,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sg": "成功",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ata": 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  "count":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</w:t>
      </w:r>
    </w:p>
    <w:p>
      <w:pPr>
        <w:ind w:left="840" w:leftChars="0" w:firstLine="420"/>
        <w:outlineLvl w:val="9"/>
        <w:rPr>
          <w:rFonts w:hint="eastAsia"/>
        </w:rPr>
      </w:pPr>
      <w:r>
        <w:rPr>
          <w:rFonts w:hint="eastAsia"/>
        </w:rPr>
        <w:t>"data": [{</w:t>
      </w:r>
    </w:p>
    <w:p>
      <w:pPr>
        <w:ind w:left="840" w:leftChars="0" w:firstLine="420"/>
        <w:outlineLvl w:val="9"/>
        <w:rPr>
          <w:rFonts w:hint="eastAsia"/>
        </w:rPr>
      </w:pPr>
      <w:r>
        <w:rPr>
          <w:rFonts w:hint="eastAsia"/>
        </w:rPr>
        <w:t>  "month": "2023-07",</w:t>
      </w:r>
    </w:p>
    <w:p>
      <w:pPr>
        <w:ind w:left="0" w:leftChars="0" w:firstLine="420"/>
        <w:outlineLvl w:val="9"/>
        <w:rPr>
          <w:rFonts w:hint="eastAsia"/>
        </w:rPr>
      </w:pPr>
      <w:r>
        <w:rPr>
          <w:rFonts w:hint="eastAsia"/>
        </w:rPr>
        <w:t>            "deptname": "视频设备",</w:t>
      </w:r>
    </w:p>
    <w:p>
      <w:pPr>
        <w:ind w:left="0" w:leftChars="0" w:firstLine="420"/>
        <w:outlineLvl w:val="9"/>
        <w:rPr>
          <w:rFonts w:hint="eastAsia"/>
        </w:rPr>
      </w:pPr>
      <w:r>
        <w:rPr>
          <w:rFonts w:hint="eastAsia"/>
        </w:rPr>
        <w:t>            "carnumber": "油B0003",</w:t>
      </w:r>
    </w:p>
    <w:p>
      <w:pPr>
        <w:ind w:left="0" w:leftChars="0" w:firstLine="420"/>
        <w:outlineLvl w:val="9"/>
        <w:rPr>
          <w:rFonts w:hint="eastAsia"/>
        </w:rPr>
      </w:pPr>
      <w:r>
        <w:rPr>
          <w:rFonts w:hint="eastAsia"/>
        </w:rPr>
        <w:t>            "terminal": "13610051256",</w:t>
      </w:r>
    </w:p>
    <w:p>
      <w:pPr>
        <w:ind w:left="0" w:leftChars="0" w:firstLine="420"/>
        <w:outlineLvl w:val="9"/>
        <w:rPr>
          <w:rFonts w:hint="eastAsia"/>
        </w:rPr>
      </w:pPr>
      <w:r>
        <w:rPr>
          <w:rFonts w:hint="eastAsia"/>
        </w:rPr>
        <w:t>            "runOilUse100km": 51.17,</w:t>
      </w:r>
    </w:p>
    <w:p>
      <w:pPr>
        <w:ind w:left="0" w:leftChars="0" w:firstLine="420"/>
        <w:outlineLvl w:val="9"/>
        <w:rPr>
          <w:rFonts w:hint="eastAsia"/>
        </w:rPr>
      </w:pPr>
      <w:r>
        <w:rPr>
          <w:rFonts w:hint="eastAsia"/>
        </w:rPr>
        <w:t>            "allOilUse100km": 65.81,</w:t>
      </w:r>
    </w:p>
    <w:p>
      <w:pPr>
        <w:ind w:left="0" w:leftChars="0" w:firstLine="420"/>
        <w:outlineLvl w:val="9"/>
        <w:rPr>
          <w:rFonts w:hint="eastAsia"/>
        </w:rPr>
      </w:pPr>
      <w:r>
        <w:rPr>
          <w:rFonts w:hint="eastAsia"/>
        </w:rPr>
        <w:t>            "workMileage": 83.82,</w:t>
      </w:r>
    </w:p>
    <w:p>
      <w:pPr>
        <w:ind w:left="0" w:leftChars="0" w:firstLine="420"/>
        <w:outlineLvl w:val="9"/>
        <w:rPr>
          <w:rFonts w:hint="eastAsia"/>
        </w:rPr>
      </w:pPr>
      <w:r>
        <w:rPr>
          <w:rFonts w:hint="eastAsia"/>
        </w:rPr>
        <w:t>            "oilUse": 55.16,</w:t>
      </w:r>
    </w:p>
    <w:p>
      <w:pPr>
        <w:ind w:left="0" w:leftChars="0" w:firstLine="420"/>
        <w:outlineLvl w:val="9"/>
        <w:rPr>
          <w:rFonts w:hint="eastAsia"/>
        </w:rPr>
      </w:pPr>
      <w:r>
        <w:rPr>
          <w:rFonts w:hint="eastAsia"/>
        </w:rPr>
        <w:t>            "idleOilUse": 12.27,</w:t>
      </w:r>
    </w:p>
    <w:p>
      <w:pPr>
        <w:ind w:left="0" w:leftChars="0" w:firstLine="420"/>
        <w:outlineLvl w:val="9"/>
        <w:rPr>
          <w:rFonts w:hint="eastAsia"/>
        </w:rPr>
      </w:pPr>
      <w:r>
        <w:rPr>
          <w:rFonts w:hint="eastAsia"/>
        </w:rPr>
        <w:t>            "oilAdd": 103.8,</w:t>
      </w:r>
    </w:p>
    <w:p>
      <w:pPr>
        <w:ind w:left="0" w:leftChars="0" w:firstLine="420"/>
        <w:outlineLvl w:val="9"/>
        <w:rPr>
          <w:rFonts w:hint="eastAsia"/>
        </w:rPr>
      </w:pPr>
      <w:r>
        <w:rPr>
          <w:rFonts w:hint="eastAsia"/>
        </w:rPr>
        <w:t>            "idleTime": 15541,</w:t>
      </w:r>
    </w:p>
    <w:p>
      <w:pPr>
        <w:ind w:left="0" w:leftChars="0" w:firstLine="420"/>
        <w:outlineLvl w:val="9"/>
        <w:rPr>
          <w:rFonts w:hint="eastAsia"/>
        </w:rPr>
      </w:pPr>
      <w:r>
        <w:rPr>
          <w:rFonts w:hint="eastAsia"/>
        </w:rPr>
        <w:t>            "oilLose": 0,</w:t>
      </w:r>
    </w:p>
    <w:p>
      <w:pPr>
        <w:ind w:left="0" w:leftChars="0" w:firstLine="420"/>
        <w:outlineLvl w:val="9"/>
        <w:rPr>
          <w:rFonts w:hint="eastAsia"/>
        </w:rPr>
      </w:pPr>
      <w:r>
        <w:rPr>
          <w:rFonts w:hint="eastAsia"/>
        </w:rPr>
        <w:t>            "oil": 246.88,</w:t>
      </w:r>
    </w:p>
    <w:p>
      <w:pPr>
        <w:ind w:left="0" w:leftChars="0" w:firstLine="420"/>
        <w:outlineLvl w:val="9"/>
        <w:rPr>
          <w:rFonts w:hint="eastAsia"/>
        </w:rPr>
      </w:pPr>
      <w:r>
        <w:rPr>
          <w:rFonts w:hint="eastAsia"/>
        </w:rPr>
        <w:t>            "workDay": 1,</w:t>
      </w:r>
    </w:p>
    <w:p>
      <w:pPr>
        <w:ind w:left="0" w:leftChars="0" w:firstLine="420"/>
        <w:outlineLvl w:val="9"/>
        <w:rPr>
          <w:rFonts w:hint="eastAsia"/>
        </w:rPr>
      </w:pPr>
      <w:r>
        <w:rPr>
          <w:rFonts w:hint="eastAsia"/>
        </w:rPr>
        <w:t>            "workTime": 30648,</w:t>
      </w:r>
    </w:p>
    <w:p>
      <w:pPr>
        <w:ind w:left="0" w:leftChars="0" w:firstLine="420"/>
        <w:outlineLvl w:val="9"/>
        <w:rPr>
          <w:rFonts w:hint="eastAsia"/>
        </w:rPr>
      </w:pPr>
      <w:r>
        <w:rPr>
          <w:rFonts w:hint="eastAsia"/>
        </w:rPr>
        <w:t>            "oilUseHour": 6.48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  }]</w:t>
      </w:r>
    </w:p>
    <w:p>
      <w:pPr>
        <w:ind w:left="420" w:leftChars="0" w:firstLine="630" w:firstLineChars="300"/>
        <w:rPr>
          <w:rFonts w:hint="eastAsia"/>
        </w:rPr>
      </w:pPr>
      <w:r>
        <w:rPr>
          <w:rFonts w:hint="eastAsia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8" w:name="_Toc7251"/>
      <w:bookmarkStart w:id="79" w:name="_Toc8875"/>
      <w:r>
        <w:rPr>
          <w:rFonts w:hint="eastAsia"/>
          <w:lang w:val="en-US" w:eastAsia="zh-CN"/>
        </w:rPr>
        <w:t>3.1.31 获取设备报警分页列表</w:t>
      </w:r>
      <w:bookmarkEnd w:id="78"/>
      <w:bookmarkEnd w:id="79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3.1.31.1 接口请求路径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/cmsapi/queryAlarmList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3.1.31.2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3.1.31.3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1054"/>
        <w:gridCol w:w="898"/>
        <w:gridCol w:w="2536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05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89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25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5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terminal</w:t>
            </w:r>
          </w:p>
        </w:tc>
        <w:tc>
          <w:tcPr>
            <w:tcW w:w="105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53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终端号</w:t>
            </w:r>
          </w:p>
        </w:tc>
        <w:tc>
          <w:tcPr>
            <w:tcW w:w="253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可以是多个，以','分割。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05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53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53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05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53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53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currentPage</w:t>
            </w:r>
          </w:p>
        </w:tc>
        <w:tc>
          <w:tcPr>
            <w:tcW w:w="105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89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53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253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everyPage</w:t>
            </w:r>
          </w:p>
        </w:tc>
        <w:tc>
          <w:tcPr>
            <w:tcW w:w="105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89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53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253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默认10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3.1.31.4 接口请求结果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详见下表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1557"/>
        <w:gridCol w:w="1292"/>
        <w:gridCol w:w="2033"/>
        <w:gridCol w:w="2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5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具体参数</w:t>
            </w:r>
          </w:p>
        </w:tc>
        <w:tc>
          <w:tcPr>
            <w:tcW w:w="129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03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35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restar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data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92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alarmDuration</w:t>
            </w:r>
          </w:p>
        </w:tc>
        <w:tc>
          <w:tcPr>
            <w:tcW w:w="1292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报警时长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alarmInfo</w:t>
            </w:r>
          </w:p>
        </w:tc>
        <w:tc>
          <w:tcPr>
            <w:tcW w:w="1292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报警信息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alarmNumber</w:t>
            </w:r>
          </w:p>
        </w:tc>
        <w:tc>
          <w:tcPr>
            <w:tcW w:w="129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报警编号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alarmLevel</w:t>
            </w:r>
          </w:p>
        </w:tc>
        <w:tc>
          <w:tcPr>
            <w:tcW w:w="129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报警级别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alarmSource</w:t>
            </w:r>
          </w:p>
        </w:tc>
        <w:tc>
          <w:tcPr>
            <w:tcW w:w="129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报警来源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endAlarmList</w:t>
            </w:r>
          </w:p>
        </w:tc>
        <w:tc>
          <w:tcPr>
            <w:tcW w:w="129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报警结束报警列表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endExtraInfo</w:t>
            </w:r>
          </w:p>
        </w:tc>
        <w:tc>
          <w:tcPr>
            <w:tcW w:w="129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报警结束附加信息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endLon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报警结束经度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endLat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报警结束纬度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endLocation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报警结束位置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endSpeed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报警结束时速度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endStatusList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报警结束时列表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报警结束时间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handleBy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处理人ID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handleContent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处理内容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handleTime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isHandle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是否处理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startAlarmList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报警开始时列表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startExtraInfo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报警开始附加信息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startLat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报警开始纬度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startLon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报警开始经度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startLocation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报警开始位置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startSpeed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报警开始速度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startStatusList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报警开始状态列表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报警开始时间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startTimestamp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报警开始时间戳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报警时间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terminalId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报警设备ID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Merge w:val="continue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alarmDesc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" w:eastAsia="zh-CN"/>
              </w:rPr>
              <w:t>tring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报警名称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count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9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Interger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235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3.1.31.5 请求示例</w:t>
      </w:r>
    </w:p>
    <w:p>
      <w:pPr>
        <w:ind w:left="420" w:leftChars="0" w:firstLine="420"/>
        <w:rPr>
          <w:rFonts w:hint="eastAsia"/>
          <w:lang w:eastAsia="zh-CN"/>
        </w:rPr>
      </w:pPr>
      <w:r>
        <w:rPr>
          <w:rFonts w:hint="eastAsia"/>
        </w:rPr>
        <w:t>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"startTime": "2019-05-03 00:13:42",</w:t>
      </w:r>
    </w:p>
    <w:p>
      <w:pPr>
        <w:ind w:left="840" w:leftChars="0" w:firstLine="42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endTime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“2019-05-03 23:59:59”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"terminal": "13751093611",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3.1.31.6 返回示例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0,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sg": "成功",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ata":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"count": 201,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"alarmDesc": "通道5视频丢失报警",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"id": "740946235963211776",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"alarmNumber": 46,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"alarmSource": 0,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"createDate": "2022-06-07 14:55:49",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"isDelete": 0,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"isHandle": "0",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"modifyDate": "2022-06-07 14:55:49",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"startAlarmList": "[46,47,48,49]",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"startExtraInfo": "{20:{\"v1\":\"[0]\"},21:{\"v1\":\"[4,5,6,7]\"},37:{\"v1\":0},43:{\"v1\":0},48:{\"v1\":27},49:{\"v1\":15},239:{\"v1\":\"00000000000000000000000003\"}}",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"startLat": 22.62975,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"startLon": 114.071448,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"startSpeed": 0,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"startStatusList": "[0,1,6,7,18,19]",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"startTime": "2022-06-07 14:55:48",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"startTimestamp": "1654584948000",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"terminalId": "981609257139044352",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"count": 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0" w:name="_Toc17360"/>
      <w:r>
        <w:rPr>
          <w:rFonts w:hint="eastAsia"/>
          <w:lang w:val="en-US" w:eastAsia="zh-CN"/>
        </w:rPr>
        <w:t>3.1.32 机构管理新增</w:t>
      </w:r>
      <w:bookmarkEnd w:id="80"/>
      <w:r>
        <w:rPr>
          <w:rFonts w:hint="eastAsia"/>
          <w:lang w:val="en-US" w:eastAsia="zh-CN"/>
        </w:rPr>
        <w:t xml:space="preserve"> 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3.1.32.1 接口请求路径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/cmsapi/addSysAuthDept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3.1.32.2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3.1.32.3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050"/>
        <w:gridCol w:w="891"/>
        <w:gridCol w:w="2272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05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89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227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735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parentid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父机构ID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vertAlign w:val="baseline"/>
                <w:lang w:val="en-US" w:eastAsia="zh-CN"/>
              </w:rPr>
              <w:t>用户机构车辆树接口获取,对应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deptTree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里面的</w:t>
            </w:r>
            <w:r>
              <w:rPr>
                <w:rFonts w:hint="eastAsia" w:ascii="宋体" w:hAnsi="宋体" w:eastAsia="宋体" w:cs="宋体"/>
                <w:color w:val="auto"/>
                <w:szCs w:val="21"/>
                <w:vertAlign w:val="baseline"/>
                <w:lang w:val="en-US" w:eastAsia="zh-CN"/>
              </w:rPr>
              <w:t>nodeid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deptname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机构名称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depClass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机构类别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（0：企业 1：车队:2：其它）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identityNumber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contract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联系地址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gbId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机构编码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3.1.32.4 接口请求结果 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机构ID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3.1.32.5 请求示例</w:t>
      </w:r>
    </w:p>
    <w:p>
      <w:pPr>
        <w:ind w:left="420" w:leftChars="0" w:firstLine="420"/>
        <w:rPr>
          <w:rFonts w:hint="eastAsia"/>
          <w:lang w:eastAsia="zh-CN"/>
        </w:rPr>
      </w:pPr>
      <w:r>
        <w:rPr>
          <w:rFonts w:hint="eastAsia"/>
        </w:rPr>
        <w:t>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parentid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",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deptname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智慧车企</w:t>
      </w:r>
      <w:r>
        <w:rPr>
          <w:rFonts w:hint="eastAsia"/>
        </w:rPr>
        <w:t>",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depClass</w:t>
      </w:r>
      <w:r>
        <w:rPr>
          <w:rFonts w:hint="eastAsia"/>
        </w:rPr>
        <w:t xml:space="preserve">": 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,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identityNumber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59854422366552336555</w:t>
      </w:r>
      <w:r>
        <w:rPr>
          <w:rFonts w:hint="eastAsia"/>
        </w:rPr>
        <w:t>",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contract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张三</w:t>
      </w:r>
      <w:r>
        <w:rPr>
          <w:rFonts w:hint="eastAsia"/>
        </w:rPr>
        <w:t>",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tel</w:t>
      </w:r>
      <w:r>
        <w:rPr>
          <w:rFonts w:hint="eastAsia"/>
        </w:rPr>
        <w:t>": "13751093611",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3.1.32.6 返回示例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0,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sg": "成功"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630" w:firstLineChars="300"/>
        <w:rPr>
          <w:rFonts w:hint="default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ata": </w:t>
      </w:r>
      <w:r>
        <w:rPr>
          <w:rFonts w:hint="default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shd w:val="clear"/>
          <w:lang w:val="en-US" w:eastAsia="zh-CN" w:bidi="ar"/>
        </w:rPr>
        <w:t>1223339891249774592</w:t>
      </w:r>
      <w:r>
        <w:rPr>
          <w:rFonts w:hint="eastAsia"/>
        </w:rPr>
        <w:t>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1" w:name="_Toc24090"/>
      <w:r>
        <w:rPr>
          <w:rFonts w:hint="eastAsia"/>
          <w:lang w:val="en-US" w:eastAsia="zh-CN"/>
        </w:rPr>
        <w:t>3.1.33 机构管理修改</w:t>
      </w:r>
      <w:bookmarkEnd w:id="81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3.1.33.1 接口请求路径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/cmsapi/updateSysAuthDept 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3.1.38.2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3.1.38.3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050"/>
        <w:gridCol w:w="891"/>
        <w:gridCol w:w="2272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05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89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227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735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deptid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机构ID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用户机构车辆树接口获取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deptname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机构名称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depClass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机构类别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（0：企业 1：车队:2：其它）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identityNumber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contract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联系地址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gbId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机构编码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3.1.38.4 接口请求结果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3.1.38.5 请求示例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deptid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"</w:t>
      </w:r>
      <w:r>
        <w:rPr>
          <w:rFonts w:hint="eastAsia"/>
          <w:lang w:val="en-US" w:eastAsia="zh-CN"/>
        </w:rPr>
        <w:t>123564335456009</w:t>
      </w:r>
      <w:r>
        <w:rPr>
          <w:rFonts w:hint="eastAsia"/>
        </w:rPr>
        <w:t>",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deptname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智慧车企</w:t>
      </w:r>
      <w:r>
        <w:rPr>
          <w:rFonts w:hint="eastAsia"/>
        </w:rPr>
        <w:t>",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depClass</w:t>
      </w:r>
      <w:r>
        <w:rPr>
          <w:rFonts w:hint="eastAsia"/>
        </w:rPr>
        <w:t xml:space="preserve">": 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,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identityNumber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59854422366552336555</w:t>
      </w:r>
      <w:r>
        <w:rPr>
          <w:rFonts w:hint="eastAsia"/>
        </w:rPr>
        <w:t>",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contract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张三</w:t>
      </w:r>
      <w:r>
        <w:rPr>
          <w:rFonts w:hint="eastAsia"/>
        </w:rPr>
        <w:t>",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tel</w:t>
      </w:r>
      <w:r>
        <w:rPr>
          <w:rFonts w:hint="eastAsia"/>
        </w:rPr>
        <w:t>": "13751093611",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3.1.38.6 返回示例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0,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sg": "成功"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2" w:name="_Toc2173"/>
      <w:r>
        <w:rPr>
          <w:rFonts w:hint="eastAsia"/>
          <w:lang w:val="en-US" w:eastAsia="zh-CN"/>
        </w:rPr>
        <w:t>3.1.34 机构管理删除</w:t>
      </w:r>
      <w:bookmarkEnd w:id="82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3.1.34.1 接口请求路径</w:t>
      </w:r>
    </w:p>
    <w:p>
      <w:pPr>
        <w:ind w:left="420" w:leftChars="0" w:firstLine="627" w:firstLineChars="29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/cmsapi/deleteSysAuthDept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3.1.34.2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3.1.34.3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deptid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机构ID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3.1.34.4 接口请求结果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3.1.34.5 请求示例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deptid</w:t>
      </w:r>
      <w:r>
        <w:rPr>
          <w:rFonts w:hint="eastAsia"/>
        </w:rP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123564335456009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3.1.34.6 返回示例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0,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sg": "成功"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3" w:name="_Toc1598"/>
      <w:r>
        <w:rPr>
          <w:rFonts w:hint="eastAsia"/>
          <w:lang w:val="en-US" w:eastAsia="zh-CN"/>
        </w:rPr>
        <w:t>3.1.35 车辆信息新增</w:t>
      </w:r>
      <w:bookmarkEnd w:id="83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3.1.35.1 接口请求路径</w:t>
      </w:r>
    </w:p>
    <w:p>
      <w:pPr>
        <w:ind w:left="0" w:leftChars="0"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/cmsapi/addCarInfo 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3.1.35.2 接口请求方式</w:t>
      </w:r>
    </w:p>
    <w:p>
      <w:pPr>
        <w:ind w:left="420" w:leftChars="0"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3.1.35.3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1038"/>
        <w:gridCol w:w="866"/>
        <w:gridCol w:w="1924"/>
        <w:gridCol w:w="2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03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86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192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979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deptid</w:t>
            </w:r>
          </w:p>
        </w:tc>
        <w:tc>
          <w:tcPr>
            <w:tcW w:w="103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6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2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机构ID</w:t>
            </w:r>
          </w:p>
        </w:tc>
        <w:tc>
          <w:tcPr>
            <w:tcW w:w="297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属于系统已有机构，否则添加失败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carnumber</w:t>
            </w:r>
          </w:p>
        </w:tc>
        <w:tc>
          <w:tcPr>
            <w:tcW w:w="103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6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2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车牌号</w:t>
            </w:r>
          </w:p>
        </w:tc>
        <w:tc>
          <w:tcPr>
            <w:tcW w:w="297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</w:t>
            </w:r>
          </w:p>
        </w:tc>
        <w:tc>
          <w:tcPr>
            <w:tcW w:w="103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6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2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车牌颜色</w:t>
            </w:r>
          </w:p>
        </w:tc>
        <w:tc>
          <w:tcPr>
            <w:tcW w:w="297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vertAlign w:val="baseline"/>
                <w:lang w:val="en-US" w:eastAsia="zh-CN"/>
              </w:rPr>
              <w:t>蓝色 2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vertAlign w:val="baseline"/>
                <w:lang w:val="en-US" w:eastAsia="zh-CN"/>
              </w:rPr>
              <w:t>黄色 3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黑色 4 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vertAlign w:val="baseline"/>
                <w:lang w:val="en-US" w:eastAsia="zh-CN"/>
              </w:rPr>
              <w:t>白色 5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vertAlign w:val="baseline"/>
                <w:lang w:val="en-US" w:eastAsia="zh-CN"/>
              </w:rPr>
              <w:t>红色6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vertAlign w:val="baseline"/>
                <w:lang w:val="en-US" w:eastAsia="zh-CN"/>
              </w:rPr>
              <w:t>紫色9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devicetype</w:t>
            </w:r>
          </w:p>
        </w:tc>
        <w:tc>
          <w:tcPr>
            <w:tcW w:w="103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6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2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297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/cmsapi/queryDeviceType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接口中获取键值对，输入对应键值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terminal</w:t>
            </w:r>
          </w:p>
        </w:tc>
        <w:tc>
          <w:tcPr>
            <w:tcW w:w="103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6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2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终端标识</w:t>
            </w:r>
          </w:p>
        </w:tc>
        <w:tc>
          <w:tcPr>
            <w:tcW w:w="297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channeltotals</w:t>
            </w:r>
          </w:p>
        </w:tc>
        <w:tc>
          <w:tcPr>
            <w:tcW w:w="103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86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2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摄像头个数</w:t>
            </w:r>
          </w:p>
        </w:tc>
        <w:tc>
          <w:tcPr>
            <w:tcW w:w="297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transportNumber</w:t>
            </w:r>
          </w:p>
        </w:tc>
        <w:tc>
          <w:tcPr>
            <w:tcW w:w="103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6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92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运输证号</w:t>
            </w:r>
          </w:p>
        </w:tc>
        <w:tc>
          <w:tcPr>
            <w:tcW w:w="297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vehicleLicense</w:t>
            </w:r>
          </w:p>
        </w:tc>
        <w:tc>
          <w:tcPr>
            <w:tcW w:w="103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6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92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行驶证号</w:t>
            </w:r>
          </w:p>
        </w:tc>
        <w:tc>
          <w:tcPr>
            <w:tcW w:w="297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3.1.35.4 接口请求结果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详见下表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车辆ID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carnumber</w:t>
            </w:r>
          </w:p>
        </w:tc>
        <w:tc>
          <w:tcPr>
            <w:tcW w:w="1537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车牌号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3.1.35.5 请求示例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1047" w:firstLineChars="499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deptid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1047" w:firstLineChars="499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carnumber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粤B2380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1047" w:firstLineChars="499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color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1047" w:firstLineChars="499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devicetype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1047" w:firstLineChars="499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terminal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15236544588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1047" w:firstLineChars="499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channeltotals</w:t>
      </w:r>
      <w:r>
        <w:rPr>
          <w:rFonts w:hint="eastAsia"/>
        </w:rPr>
        <w:t xml:space="preserve">": </w:t>
      </w:r>
      <w:r>
        <w:rPr>
          <w:rFonts w:hint="eastAsia"/>
          <w:lang w:val="en-US" w:eastAsia="zh-CN"/>
        </w:rPr>
        <w:t>4,</w:t>
      </w:r>
    </w:p>
    <w:p>
      <w:pPr>
        <w:ind w:left="420" w:leftChars="0" w:firstLine="1047" w:firstLineChars="499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transportNumber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1523165445525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1047" w:firstLineChars="499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vehicleLicense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236544588553455</w:t>
      </w:r>
      <w:r>
        <w:rPr>
          <w:rFonts w:hint="eastAsia"/>
        </w:rPr>
        <w:t>"</w:t>
      </w:r>
    </w:p>
    <w:p>
      <w:pPr>
        <w:ind w:left="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3.1.35.6 返回示例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eastAsia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eastAsia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: 0,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eastAsia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eastAsia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成功",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eastAsia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eastAsia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eastAsia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eastAsia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eastAsia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1223349027970613248</w:t>
      </w:r>
      <w:r>
        <w:rPr>
          <w:rFonts w:hint="eastAsia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carnumber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粤B2380</w:t>
      </w:r>
      <w:r>
        <w:rPr>
          <w:rFonts w:hint="eastAsia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4" w:name="_Toc7215"/>
      <w:r>
        <w:rPr>
          <w:rFonts w:hint="eastAsia"/>
          <w:lang w:val="en-US" w:eastAsia="zh-CN"/>
        </w:rPr>
        <w:t>3.1.36 车辆信息修改</w:t>
      </w:r>
      <w:bookmarkEnd w:id="84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3.1.36.1 接口请求路径</w:t>
      </w:r>
    </w:p>
    <w:p>
      <w:pPr>
        <w:ind w:left="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/cmsapi/editCarInfo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3.1.36.2 接口请求方式</w:t>
      </w:r>
    </w:p>
    <w:p>
      <w:pPr>
        <w:ind w:left="42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3.1.36.3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1036"/>
        <w:gridCol w:w="847"/>
        <w:gridCol w:w="2099"/>
        <w:gridCol w:w="2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05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89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227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735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deptid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机构ID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属于系统已有机构，否则添加失败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车辆ID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carnumber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车牌号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车牌颜色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vertAlign w:val="baseline"/>
                <w:lang w:val="en-US" w:eastAsia="zh-CN"/>
              </w:rPr>
              <w:t>蓝色 2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vertAlign w:val="baseline"/>
                <w:lang w:val="en-US" w:eastAsia="zh-CN"/>
              </w:rPr>
              <w:t>黄色 3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黑色 4 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vertAlign w:val="baseline"/>
                <w:lang w:val="en-US" w:eastAsia="zh-CN"/>
              </w:rPr>
              <w:t>白色 5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vertAlign w:val="baseline"/>
                <w:lang w:val="en-US" w:eastAsia="zh-CN"/>
              </w:rPr>
              <w:t>红色6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vertAlign w:val="baseline"/>
                <w:lang w:val="en-US" w:eastAsia="zh-CN"/>
              </w:rPr>
              <w:t>紫色9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devicetype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/cmsapi/queryDeviceType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获取键值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terminal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终端标识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channeltotals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摄像头个数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transportNumber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运输证号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vehicleLicense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27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行驶证号</w:t>
            </w:r>
          </w:p>
        </w:tc>
        <w:tc>
          <w:tcPr>
            <w:tcW w:w="27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3.1.36.4 接口请求结果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3.1.36.5 请求示例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deptid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carnumber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粤B2380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color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devicetype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terminal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15236544588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channeltotals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transportNumber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1523165445525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vehicleLicense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236544588553455</w:t>
      </w:r>
      <w:r>
        <w:rPr>
          <w:rFonts w:hint="eastAsia"/>
        </w:rPr>
        <w:t>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3.1.36.6 返回示例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0,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sg": "成功"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5" w:name="_Toc23277"/>
      <w:r>
        <w:rPr>
          <w:rFonts w:hint="eastAsia"/>
          <w:lang w:val="en-US" w:eastAsia="zh-CN"/>
        </w:rPr>
        <w:t>3.1.37 车辆信息删除</w:t>
      </w:r>
      <w:bookmarkEnd w:id="85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3.1.37.1 接口请求路径</w:t>
      </w:r>
    </w:p>
    <w:p>
      <w:pPr>
        <w:ind w:left="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/cmsapi/deleteCarInfo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3.1.37.2 接口请求方式</w:t>
      </w:r>
    </w:p>
    <w:p>
      <w:pPr>
        <w:ind w:left="42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3.1.37.3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1043"/>
        <w:gridCol w:w="877"/>
        <w:gridCol w:w="2216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04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87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可空</w:t>
            </w:r>
          </w:p>
        </w:tc>
        <w:tc>
          <w:tcPr>
            <w:tcW w:w="221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7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carnumber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7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21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车牌号</w:t>
            </w:r>
          </w:p>
        </w:tc>
        <w:tc>
          <w:tcPr>
            <w:tcW w:w="267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3.1.37.4 接口请求结果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3.1.37.5 请求示例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carnumber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粤B23455</w:t>
      </w:r>
      <w:r>
        <w:rPr>
          <w:rFonts w:hint="eastAsia"/>
        </w:rPr>
        <w:t>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3.1.37.6 返回示例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0,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sg": "成功"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6" w:name="_Toc21111"/>
      <w:r>
        <w:rPr>
          <w:rFonts w:hint="eastAsia"/>
          <w:lang w:val="en-US" w:eastAsia="zh-CN"/>
        </w:rPr>
        <w:t>3.1.38 从业人员新增</w:t>
      </w:r>
      <w:bookmarkEnd w:id="86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3.1.38.1 接口请求路径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/cmsapi/addCarDriverInfo  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3.1.38.2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3.1.38.3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011"/>
        <w:gridCol w:w="653"/>
        <w:gridCol w:w="1270"/>
        <w:gridCol w:w="4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011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65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可空</w:t>
            </w:r>
          </w:p>
        </w:tc>
        <w:tc>
          <w:tcPr>
            <w:tcW w:w="127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4180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deptid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机构ID</w:t>
            </w:r>
          </w:p>
        </w:tc>
        <w:tc>
          <w:tcPr>
            <w:tcW w:w="4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drivername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驾驶员姓名</w:t>
            </w:r>
          </w:p>
        </w:tc>
        <w:tc>
          <w:tcPr>
            <w:tcW w:w="4180" w:type="dxa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drivecrednum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驾驶员编号</w:t>
            </w:r>
          </w:p>
        </w:tc>
        <w:tc>
          <w:tcPr>
            <w:tcW w:w="4180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即从业资格证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Idnumber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身份证号码</w:t>
            </w:r>
          </w:p>
        </w:tc>
        <w:tc>
          <w:tcPr>
            <w:tcW w:w="4180" w:type="dxa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carids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关联车辆</w:t>
            </w:r>
          </w:p>
        </w:tc>
        <w:tc>
          <w:tcPr>
            <w:tcW w:w="4180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从车辆列表中获取，多个ID时逗号隔开，如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1223349027970613248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122334902797061324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4180" w:type="dxa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4180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1：男 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national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民族</w:t>
            </w:r>
          </w:p>
        </w:tc>
        <w:tc>
          <w:tcPr>
            <w:tcW w:w="4180" w:type="dxa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political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文化程度</w:t>
            </w:r>
          </w:p>
        </w:tc>
        <w:tc>
          <w:tcPr>
            <w:tcW w:w="4180" w:type="dxa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1：高中2：大专3：本科4：硕士5：博士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联系地址</w:t>
            </w:r>
          </w:p>
        </w:tc>
        <w:tc>
          <w:tcPr>
            <w:tcW w:w="4180" w:type="dxa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political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4180" w:type="dxa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1：群众2：共青团员3：中共预备党员4：中共党员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3.1.38.4 接口请求结果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3.1.38.5 请求示例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deptid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"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",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drivername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李四</w:t>
      </w:r>
      <w:r>
        <w:rPr>
          <w:rFonts w:hint="eastAsia"/>
        </w:rPr>
        <w:t>",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drivecrednum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48566895555</w:t>
      </w:r>
      <w:r>
        <w:rPr>
          <w:rFonts w:hint="eastAsia"/>
        </w:rPr>
        <w:t>",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Idnumber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255669898556699</w:t>
      </w:r>
      <w:r>
        <w:rPr>
          <w:rFonts w:hint="eastAsia"/>
        </w:rPr>
        <w:t>",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sex</w:t>
      </w:r>
      <w:r>
        <w:rPr>
          <w:rFonts w:hint="eastAsia"/>
        </w:rPr>
        <w:t xml:space="preserve">": 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,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phone</w:t>
      </w:r>
      <w:r>
        <w:rPr>
          <w:rFonts w:hint="eastAsia"/>
        </w:rPr>
        <w:t>": "13751093611",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national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汉族</w:t>
      </w:r>
      <w:r>
        <w:rPr>
          <w:rFonts w:hint="eastAsia"/>
        </w:rPr>
        <w:t>",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political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0</w:t>
      </w:r>
    </w:p>
    <w:p>
      <w:pPr>
        <w:ind w:left="420" w:leftChars="0" w:firstLine="840" w:firstLineChars="400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3.1.38.6 返回示例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0,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sg": "成功"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7" w:name="_Toc28731"/>
      <w:r>
        <w:rPr>
          <w:rFonts w:hint="eastAsia"/>
          <w:lang w:val="en-US" w:eastAsia="zh-CN"/>
        </w:rPr>
        <w:t>3.1.39 从业人员删除</w:t>
      </w:r>
      <w:bookmarkEnd w:id="87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3.1.39.1 接口请求路径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/cmsapi/deleteCarDriverInfo  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3.1.39.2 接口请求方式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3.1.39.3 接口请求参数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驾驶员ID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3.1.39.4 接口请求结果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3.1.39.5 接口示例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12233490279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3269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3248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3.1.39.6 返回示例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0,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sg": "成功"</w:t>
      </w:r>
    </w:p>
    <w:p>
      <w:pPr>
        <w:ind w:left="420" w:leftChars="0" w:firstLine="420" w:firstLineChars="0"/>
        <w:rPr>
          <w:ins w:id="8" w:author="suppo" w:date="2024-03-29T18:56:58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ins w:id="9" w:author="suppo" w:date="2024-03-29T18:56:58Z"/>
          <w:rFonts w:hint="eastAsia"/>
          <w:lang w:val="en-US" w:eastAsia="zh-CN"/>
        </w:rPr>
      </w:pPr>
    </w:p>
    <w:p>
      <w:pPr>
        <w:ind w:left="420" w:leftChars="0" w:firstLine="420" w:firstLineChars="0"/>
        <w:rPr>
          <w:ins w:id="10" w:author="suppo" w:date="2024-03-29T18:56:58Z"/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3.1.40 获取设备类型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3.1.40.1 接口请求路径</w:t>
      </w:r>
    </w:p>
    <w:p>
      <w:pPr>
        <w:ind w:left="0" w:leftChars="0"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/cmsapi/</w:t>
      </w:r>
      <w:r>
        <w:rPr>
          <w:rFonts w:hint="eastAsia"/>
          <w:vertAlign w:val="baseline"/>
          <w:lang w:val="en-US" w:eastAsia="zh-CN"/>
        </w:rPr>
        <w:t>queryDeviceType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3.1.40.2 接口请求方式</w:t>
      </w:r>
    </w:p>
    <w:p>
      <w:pPr>
        <w:ind w:left="420" w:leftChars="0"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3.1.40.3 接口请求参数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接口请求结果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37"/>
        <w:gridCol w:w="2623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含义描述</w:t>
            </w:r>
          </w:p>
        </w:tc>
        <w:tc>
          <w:tcPr>
            <w:tcW w:w="2623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成功或失败信息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3.1.40.6 返回示例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"code": 0,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"msg": "成功",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"data": [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"deviceType": "8",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"deviceTypeName": "标准JT808-2019版本"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outlineLvl w:val="0"/>
        <w:rPr>
          <w:rFonts w:hint="eastAsia"/>
          <w:lang w:val="en-US" w:eastAsia="zh-CN"/>
        </w:rPr>
      </w:pPr>
      <w:bookmarkStart w:id="88" w:name="_Toc17532"/>
      <w:r>
        <w:rPr>
          <w:rFonts w:hint="eastAsia"/>
          <w:lang w:val="en-US" w:eastAsia="zh-CN"/>
        </w:rPr>
        <w:t>3.2 附件</w:t>
      </w:r>
      <w:bookmarkEnd w:id="88"/>
    </w:p>
    <w:p>
      <w:pPr>
        <w:pStyle w:val="5"/>
        <w:outlineLvl w:val="1"/>
        <w:rPr>
          <w:rFonts w:hint="default"/>
          <w:lang w:val="en-US" w:eastAsia="zh-CN"/>
        </w:rPr>
      </w:pPr>
      <w:bookmarkStart w:id="89" w:name="_Toc16926"/>
      <w:r>
        <w:rPr>
          <w:rFonts w:hint="eastAsia"/>
          <w:lang w:val="en-US" w:eastAsia="zh-CN"/>
        </w:rPr>
        <w:t>3.2.1 车辆状态定义</w:t>
      </w:r>
      <w:bookmarkEnd w:id="89"/>
    </w:p>
    <w:p>
      <w:pPr>
        <w:ind w:firstLine="420"/>
        <w:rPr>
          <w:rStyle w:val="18"/>
          <w:rFonts w:hint="eastAsia" w:ascii="宋体" w:hAnsi="宋体"/>
          <w:szCs w:val="21"/>
        </w:rPr>
      </w:pPr>
      <w:r>
        <w:rPr>
          <w:rStyle w:val="18"/>
          <w:rFonts w:hint="eastAsia" w:ascii="宋体" w:hAnsi="宋体"/>
          <w:szCs w:val="21"/>
        </w:rPr>
        <w:t xml:space="preserve">1：长时间离线 </w:t>
      </w:r>
    </w:p>
    <w:p>
      <w:pPr>
        <w:ind w:firstLine="420"/>
        <w:rPr>
          <w:rStyle w:val="18"/>
          <w:rFonts w:hint="eastAsia" w:ascii="宋体" w:hAnsi="宋体"/>
          <w:szCs w:val="21"/>
        </w:rPr>
      </w:pPr>
      <w:r>
        <w:rPr>
          <w:rStyle w:val="18"/>
          <w:rFonts w:hint="eastAsia" w:ascii="宋体" w:hAnsi="宋体"/>
          <w:szCs w:val="21"/>
        </w:rPr>
        <w:t xml:space="preserve">2：离线 </w:t>
      </w:r>
    </w:p>
    <w:p>
      <w:pPr>
        <w:ind w:firstLine="420"/>
        <w:rPr>
          <w:rStyle w:val="18"/>
          <w:rFonts w:hint="eastAsia" w:ascii="宋体" w:hAnsi="宋体"/>
          <w:szCs w:val="21"/>
        </w:rPr>
      </w:pPr>
      <w:r>
        <w:rPr>
          <w:rStyle w:val="18"/>
          <w:rFonts w:hint="eastAsia" w:ascii="宋体" w:hAnsi="宋体"/>
          <w:szCs w:val="21"/>
        </w:rPr>
        <w:t xml:space="preserve">3：熄火 </w:t>
      </w:r>
    </w:p>
    <w:p>
      <w:pPr>
        <w:ind w:firstLine="420"/>
        <w:rPr>
          <w:rStyle w:val="18"/>
          <w:rFonts w:hint="eastAsia" w:ascii="宋体" w:hAnsi="宋体"/>
          <w:szCs w:val="21"/>
        </w:rPr>
      </w:pPr>
      <w:r>
        <w:rPr>
          <w:rStyle w:val="18"/>
          <w:rFonts w:hint="eastAsia" w:ascii="宋体" w:hAnsi="宋体"/>
          <w:szCs w:val="21"/>
        </w:rPr>
        <w:t xml:space="preserve">4：停车 </w:t>
      </w:r>
    </w:p>
    <w:p>
      <w:pPr>
        <w:ind w:firstLine="420"/>
        <w:rPr>
          <w:rStyle w:val="18"/>
          <w:rFonts w:hint="eastAsia" w:ascii="宋体" w:hAnsi="宋体"/>
          <w:szCs w:val="21"/>
        </w:rPr>
      </w:pPr>
      <w:r>
        <w:rPr>
          <w:rStyle w:val="18"/>
          <w:rFonts w:hint="eastAsia" w:ascii="宋体" w:hAnsi="宋体"/>
          <w:szCs w:val="21"/>
        </w:rPr>
        <w:t xml:space="preserve">5：行驶 </w:t>
      </w:r>
    </w:p>
    <w:p>
      <w:pPr>
        <w:ind w:firstLine="420"/>
        <w:rPr>
          <w:rStyle w:val="18"/>
          <w:rFonts w:hint="eastAsia" w:ascii="宋体" w:hAnsi="宋体"/>
          <w:szCs w:val="21"/>
        </w:rPr>
      </w:pPr>
      <w:r>
        <w:rPr>
          <w:rStyle w:val="18"/>
          <w:rFonts w:hint="eastAsia" w:ascii="宋体" w:hAnsi="宋体"/>
          <w:szCs w:val="21"/>
        </w:rPr>
        <w:t xml:space="preserve">6：报警 </w:t>
      </w:r>
    </w:p>
    <w:p>
      <w:pPr>
        <w:ind w:firstLine="420"/>
        <w:rPr>
          <w:rStyle w:val="18"/>
          <w:rFonts w:hint="eastAsia" w:ascii="宋体" w:hAnsi="宋体"/>
          <w:szCs w:val="21"/>
        </w:rPr>
      </w:pPr>
      <w:r>
        <w:rPr>
          <w:rStyle w:val="18"/>
          <w:rFonts w:hint="eastAsia" w:ascii="宋体" w:hAnsi="宋体"/>
          <w:szCs w:val="21"/>
        </w:rPr>
        <w:t xml:space="preserve">7：在线 </w:t>
      </w:r>
    </w:p>
    <w:p>
      <w:pPr>
        <w:ind w:firstLine="420"/>
        <w:rPr>
          <w:rFonts w:hint="default"/>
          <w:lang w:val="en-US" w:eastAsia="zh-CN"/>
        </w:rPr>
      </w:pPr>
      <w:r>
        <w:rPr>
          <w:rStyle w:val="18"/>
          <w:rFonts w:hint="eastAsia" w:ascii="宋体" w:hAnsi="宋体"/>
          <w:szCs w:val="21"/>
        </w:rPr>
        <w:t>8：未定位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90" w:name="_Toc29093"/>
      <w:r>
        <w:rPr>
          <w:rFonts w:hint="eastAsia"/>
          <w:lang w:val="en-US" w:eastAsia="zh-CN"/>
        </w:rPr>
        <w:t>3.2.2 报警ID定义</w:t>
      </w:r>
      <w:bookmarkEnd w:id="90"/>
    </w:p>
    <w:p>
      <w:pPr>
        <w:bidi w:val="0"/>
        <w:ind w:firstLine="420"/>
        <w:rPr>
          <w:rFonts w:hint="eastAsia"/>
          <w:lang w:val="en-US" w:eastAsia="zh-CN"/>
        </w:rPr>
      </w:pPr>
      <w:bookmarkStart w:id="91" w:name="_Toc17627"/>
      <w:bookmarkStart w:id="92" w:name="_Toc9543"/>
      <w:bookmarkStart w:id="93" w:name="_Toc15604"/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紧急报警</w:t>
      </w:r>
      <w:bookmarkEnd w:id="91"/>
      <w:bookmarkEnd w:id="92"/>
      <w:bookmarkEnd w:id="93"/>
    </w:p>
    <w:p>
      <w:pPr>
        <w:bidi w:val="0"/>
        <w:ind w:firstLine="420"/>
        <w:rPr>
          <w:rFonts w:hint="eastAsia"/>
          <w:lang w:val="en-US" w:eastAsia="zh-CN"/>
        </w:rPr>
      </w:pPr>
      <w:bookmarkStart w:id="94" w:name="_Toc7178"/>
      <w:bookmarkStart w:id="95" w:name="_Toc28133"/>
      <w:bookmarkStart w:id="96" w:name="_Toc3027"/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超速报警</w:t>
      </w:r>
      <w:bookmarkEnd w:id="94"/>
      <w:bookmarkEnd w:id="95"/>
      <w:bookmarkEnd w:id="96"/>
    </w:p>
    <w:p>
      <w:pPr>
        <w:bidi w:val="0"/>
        <w:ind w:firstLine="420"/>
        <w:rPr>
          <w:rFonts w:hint="eastAsia"/>
          <w:lang w:val="en-US" w:eastAsia="zh-CN"/>
        </w:rPr>
      </w:pPr>
      <w:bookmarkStart w:id="97" w:name="_Toc21282"/>
      <w:bookmarkStart w:id="98" w:name="_Toc8733"/>
      <w:bookmarkStart w:id="99" w:name="_Toc1217"/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疲劳驾驶报警</w:t>
      </w:r>
      <w:bookmarkEnd w:id="97"/>
      <w:bookmarkEnd w:id="98"/>
      <w:bookmarkEnd w:id="99"/>
    </w:p>
    <w:p>
      <w:pPr>
        <w:bidi w:val="0"/>
        <w:ind w:firstLine="420"/>
        <w:rPr>
          <w:rFonts w:hint="eastAsia"/>
          <w:lang w:val="en-US" w:eastAsia="zh-CN"/>
        </w:rPr>
      </w:pPr>
      <w:bookmarkStart w:id="100" w:name="_Toc1591"/>
      <w:bookmarkStart w:id="101" w:name="_Toc8499"/>
      <w:bookmarkStart w:id="102" w:name="_Toc22178"/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危险预警</w:t>
      </w:r>
      <w:bookmarkEnd w:id="100"/>
      <w:bookmarkEnd w:id="101"/>
      <w:bookmarkEnd w:id="102"/>
    </w:p>
    <w:p>
      <w:pPr>
        <w:bidi w:val="0"/>
        <w:ind w:firstLine="420"/>
        <w:rPr>
          <w:rFonts w:hint="eastAsia"/>
          <w:lang w:val="en-US" w:eastAsia="zh-CN"/>
        </w:rPr>
      </w:pPr>
      <w:bookmarkStart w:id="103" w:name="_Toc9213"/>
      <w:bookmarkStart w:id="104" w:name="_Toc5620"/>
      <w:bookmarkStart w:id="105" w:name="_Toc8436"/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GNSS模块发生故障</w:t>
      </w:r>
      <w:bookmarkEnd w:id="103"/>
      <w:bookmarkEnd w:id="104"/>
      <w:bookmarkEnd w:id="105"/>
    </w:p>
    <w:p>
      <w:pPr>
        <w:bidi w:val="0"/>
        <w:ind w:firstLine="420"/>
        <w:rPr>
          <w:rFonts w:hint="eastAsia"/>
          <w:lang w:val="en-US" w:eastAsia="zh-CN"/>
        </w:rPr>
      </w:pPr>
      <w:bookmarkStart w:id="106" w:name="_Toc25006"/>
      <w:bookmarkStart w:id="107" w:name="_Toc5625"/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GNSS天线未接或被剪断报警</w:t>
      </w:r>
      <w:bookmarkEnd w:id="106"/>
      <w:bookmarkEnd w:id="107"/>
    </w:p>
    <w:p>
      <w:pPr>
        <w:bidi w:val="0"/>
        <w:ind w:firstLine="420"/>
        <w:rPr>
          <w:rFonts w:hint="eastAsia"/>
          <w:lang w:val="en-US" w:eastAsia="zh-CN"/>
        </w:rPr>
      </w:pPr>
      <w:bookmarkStart w:id="108" w:name="_Toc20338"/>
      <w:bookmarkStart w:id="109" w:name="_Toc940"/>
      <w:bookmarkStart w:id="110" w:name="_Toc11042"/>
      <w:r>
        <w:rPr>
          <w:rFonts w:hint="eastAsia"/>
          <w:lang w:val="en-US" w:eastAsia="zh-CN"/>
        </w:rPr>
        <w:t>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GNSS天线短路</w:t>
      </w:r>
      <w:bookmarkEnd w:id="108"/>
      <w:bookmarkEnd w:id="109"/>
      <w:bookmarkEnd w:id="110"/>
    </w:p>
    <w:p>
      <w:pPr>
        <w:bidi w:val="0"/>
        <w:ind w:firstLine="420"/>
        <w:rPr>
          <w:rFonts w:hint="eastAsia"/>
          <w:lang w:val="en-US" w:eastAsia="zh-CN"/>
        </w:rPr>
      </w:pPr>
      <w:bookmarkStart w:id="111" w:name="_Toc2334"/>
      <w:bookmarkStart w:id="112" w:name="_Toc14911"/>
      <w:bookmarkStart w:id="113" w:name="_Toc12187"/>
      <w:r>
        <w:rPr>
          <w:rFonts w:hint="eastAsia"/>
          <w:lang w:val="en-US" w:eastAsia="zh-CN"/>
        </w:rPr>
        <w:t>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终端主电源欠压</w:t>
      </w:r>
      <w:bookmarkEnd w:id="111"/>
      <w:bookmarkEnd w:id="112"/>
      <w:bookmarkEnd w:id="113"/>
    </w:p>
    <w:p>
      <w:pPr>
        <w:bidi w:val="0"/>
        <w:ind w:firstLine="420"/>
        <w:rPr>
          <w:rFonts w:hint="eastAsia"/>
          <w:lang w:val="en-US" w:eastAsia="zh-CN"/>
        </w:rPr>
      </w:pPr>
      <w:bookmarkStart w:id="114" w:name="_Toc9645"/>
      <w:bookmarkStart w:id="115" w:name="_Toc14928"/>
      <w:bookmarkStart w:id="116" w:name="_Toc32228"/>
      <w:r>
        <w:rPr>
          <w:rFonts w:hint="eastAsia"/>
          <w:lang w:val="en-US" w:eastAsia="zh-CN"/>
        </w:rPr>
        <w:t>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终端主电源掉电</w:t>
      </w:r>
      <w:bookmarkEnd w:id="114"/>
      <w:bookmarkEnd w:id="115"/>
      <w:bookmarkEnd w:id="116"/>
    </w:p>
    <w:p>
      <w:pPr>
        <w:bidi w:val="0"/>
        <w:ind w:firstLine="420"/>
        <w:rPr>
          <w:rFonts w:hint="eastAsia"/>
          <w:lang w:val="en-US" w:eastAsia="zh-CN"/>
        </w:rPr>
      </w:pPr>
      <w:bookmarkStart w:id="117" w:name="_Toc19296"/>
      <w:bookmarkStart w:id="118" w:name="_Toc4842"/>
      <w:bookmarkStart w:id="119" w:name="_Toc5818"/>
      <w:r>
        <w:rPr>
          <w:rFonts w:hint="eastAsia"/>
          <w:lang w:val="en-US" w:eastAsia="zh-CN"/>
        </w:rPr>
        <w:t>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终端LCD或显示器故障</w:t>
      </w:r>
      <w:bookmarkEnd w:id="117"/>
      <w:bookmarkEnd w:id="118"/>
      <w:bookmarkEnd w:id="119"/>
    </w:p>
    <w:p>
      <w:pPr>
        <w:bidi w:val="0"/>
        <w:ind w:firstLine="420"/>
        <w:rPr>
          <w:rFonts w:hint="eastAsia"/>
          <w:lang w:val="en-US" w:eastAsia="zh-CN"/>
        </w:rPr>
      </w:pPr>
      <w:bookmarkStart w:id="120" w:name="_Toc32046"/>
      <w:bookmarkStart w:id="121" w:name="_Toc8706"/>
      <w:bookmarkStart w:id="122" w:name="_Toc12201"/>
      <w:r>
        <w:rPr>
          <w:rFonts w:hint="eastAsia"/>
          <w:lang w:val="en-US" w:eastAsia="zh-CN"/>
        </w:rPr>
        <w:t>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TTS模块故障</w:t>
      </w:r>
      <w:bookmarkEnd w:id="120"/>
      <w:bookmarkEnd w:id="121"/>
      <w:bookmarkEnd w:id="122"/>
    </w:p>
    <w:p>
      <w:pPr>
        <w:bidi w:val="0"/>
        <w:ind w:firstLine="420"/>
        <w:rPr>
          <w:rFonts w:hint="eastAsia"/>
          <w:lang w:val="en-US" w:eastAsia="zh-CN"/>
        </w:rPr>
      </w:pPr>
      <w:bookmarkStart w:id="123" w:name="_Toc13225"/>
      <w:bookmarkStart w:id="124" w:name="_Toc2011"/>
      <w:bookmarkStart w:id="125" w:name="_Toc29612"/>
      <w:r>
        <w:rPr>
          <w:rFonts w:hint="eastAsia"/>
          <w:lang w:val="en-US" w:eastAsia="zh-CN"/>
        </w:rPr>
        <w:t>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摄像头故障</w:t>
      </w:r>
      <w:bookmarkEnd w:id="123"/>
      <w:bookmarkEnd w:id="124"/>
      <w:bookmarkEnd w:id="125"/>
    </w:p>
    <w:p>
      <w:pPr>
        <w:bidi w:val="0"/>
        <w:ind w:firstLine="420"/>
        <w:rPr>
          <w:rFonts w:hint="eastAsia"/>
          <w:lang w:val="en-US" w:eastAsia="zh-CN"/>
        </w:rPr>
      </w:pPr>
      <w:bookmarkStart w:id="126" w:name="_Toc4048"/>
      <w:bookmarkStart w:id="127" w:name="_Toc5702"/>
      <w:bookmarkStart w:id="128" w:name="_Toc31712"/>
      <w:r>
        <w:rPr>
          <w:rFonts w:hint="eastAsia"/>
          <w:lang w:val="en-US" w:eastAsia="zh-CN"/>
        </w:rPr>
        <w:t>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道路运输证IC卡模块故障</w:t>
      </w:r>
      <w:bookmarkEnd w:id="126"/>
      <w:bookmarkEnd w:id="127"/>
      <w:bookmarkEnd w:id="128"/>
    </w:p>
    <w:p>
      <w:pPr>
        <w:bidi w:val="0"/>
        <w:ind w:firstLine="420"/>
        <w:rPr>
          <w:rFonts w:hint="eastAsia"/>
          <w:lang w:val="en-US" w:eastAsia="zh-CN"/>
        </w:rPr>
      </w:pPr>
      <w:bookmarkStart w:id="129" w:name="_Toc7694"/>
      <w:bookmarkStart w:id="130" w:name="_Toc9401"/>
      <w:bookmarkStart w:id="131" w:name="_Toc29583"/>
      <w:r>
        <w:rPr>
          <w:rFonts w:hint="eastAsia"/>
          <w:lang w:val="en-US" w:eastAsia="zh-CN"/>
        </w:rPr>
        <w:t>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超速预警</w:t>
      </w:r>
      <w:bookmarkEnd w:id="129"/>
      <w:bookmarkEnd w:id="130"/>
      <w:bookmarkEnd w:id="131"/>
    </w:p>
    <w:p>
      <w:pPr>
        <w:bidi w:val="0"/>
        <w:ind w:firstLine="420"/>
        <w:rPr>
          <w:rFonts w:hint="eastAsia"/>
          <w:lang w:val="en-US" w:eastAsia="zh-CN"/>
        </w:rPr>
      </w:pPr>
      <w:bookmarkStart w:id="132" w:name="_Toc6246"/>
      <w:bookmarkStart w:id="133" w:name="_Toc10438"/>
      <w:bookmarkStart w:id="134" w:name="_Toc14792"/>
      <w:r>
        <w:rPr>
          <w:rFonts w:hint="eastAsia"/>
          <w:lang w:val="en-US" w:eastAsia="zh-CN"/>
        </w:rPr>
        <w:t>18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疲劳驾驶预警</w:t>
      </w:r>
      <w:bookmarkEnd w:id="132"/>
      <w:bookmarkEnd w:id="133"/>
      <w:bookmarkEnd w:id="134"/>
    </w:p>
    <w:p>
      <w:pPr>
        <w:bidi w:val="0"/>
        <w:ind w:firstLine="420"/>
        <w:rPr>
          <w:rFonts w:hint="eastAsia"/>
          <w:lang w:val="en-US" w:eastAsia="zh-CN"/>
        </w:rPr>
      </w:pPr>
      <w:bookmarkStart w:id="135" w:name="_Toc23203"/>
      <w:bookmarkStart w:id="136" w:name="_Toc2025"/>
      <w:bookmarkStart w:id="137" w:name="_Toc11740"/>
      <w:r>
        <w:rPr>
          <w:rFonts w:hint="eastAsia"/>
          <w:lang w:val="en-US" w:eastAsia="zh-CN"/>
        </w:rPr>
        <w:t>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当天累计驾驶超时</w:t>
      </w:r>
      <w:bookmarkEnd w:id="135"/>
      <w:bookmarkEnd w:id="136"/>
      <w:bookmarkEnd w:id="137"/>
    </w:p>
    <w:p>
      <w:pPr>
        <w:bidi w:val="0"/>
        <w:ind w:firstLine="420"/>
        <w:rPr>
          <w:rFonts w:hint="eastAsia"/>
          <w:lang w:val="en-US" w:eastAsia="zh-CN"/>
        </w:rPr>
      </w:pPr>
      <w:bookmarkStart w:id="138" w:name="_Toc17487"/>
      <w:bookmarkStart w:id="139" w:name="_Toc7047"/>
      <w:bookmarkStart w:id="140" w:name="_Toc19614"/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超时停车</w:t>
      </w:r>
      <w:bookmarkEnd w:id="138"/>
      <w:bookmarkEnd w:id="139"/>
      <w:bookmarkEnd w:id="140"/>
    </w:p>
    <w:p>
      <w:pPr>
        <w:bidi w:val="0"/>
        <w:ind w:firstLine="420"/>
        <w:rPr>
          <w:rFonts w:hint="eastAsia"/>
          <w:lang w:val="en-US" w:eastAsia="zh-CN"/>
        </w:rPr>
      </w:pPr>
      <w:bookmarkStart w:id="141" w:name="_Toc20924"/>
      <w:bookmarkStart w:id="142" w:name="_Toc7570"/>
      <w:bookmarkStart w:id="143" w:name="_Toc220"/>
      <w:r>
        <w:rPr>
          <w:rFonts w:hint="eastAsia"/>
          <w:lang w:val="en-US" w:eastAsia="zh-CN"/>
        </w:rPr>
        <w:t>21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进出区域(终端)</w:t>
      </w:r>
      <w:bookmarkEnd w:id="141"/>
      <w:bookmarkEnd w:id="142"/>
      <w:bookmarkEnd w:id="143"/>
    </w:p>
    <w:p>
      <w:pPr>
        <w:bidi w:val="0"/>
        <w:ind w:firstLine="420"/>
        <w:rPr>
          <w:rFonts w:hint="eastAsia"/>
          <w:lang w:val="en-US" w:eastAsia="zh-CN"/>
        </w:rPr>
      </w:pPr>
      <w:bookmarkStart w:id="144" w:name="_Toc7142"/>
      <w:bookmarkStart w:id="145" w:name="_Toc6307"/>
      <w:bookmarkStart w:id="146" w:name="_Toc25028"/>
      <w:r>
        <w:rPr>
          <w:rFonts w:hint="eastAsia"/>
          <w:lang w:val="en-US" w:eastAsia="zh-CN"/>
        </w:rPr>
        <w:t>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进出路线（终端）</w:t>
      </w:r>
      <w:bookmarkEnd w:id="144"/>
      <w:bookmarkEnd w:id="145"/>
      <w:bookmarkEnd w:id="146"/>
    </w:p>
    <w:p>
      <w:pPr>
        <w:bidi w:val="0"/>
        <w:ind w:firstLine="420"/>
        <w:rPr>
          <w:rFonts w:hint="eastAsia"/>
          <w:lang w:val="en-US" w:eastAsia="zh-CN"/>
        </w:rPr>
      </w:pPr>
      <w:bookmarkStart w:id="147" w:name="_Toc30725"/>
      <w:bookmarkStart w:id="148" w:name="_Toc30665"/>
      <w:bookmarkStart w:id="149" w:name="_Toc30157"/>
      <w:r>
        <w:rPr>
          <w:rFonts w:hint="eastAsia"/>
          <w:lang w:val="en-US" w:eastAsia="zh-CN"/>
        </w:rPr>
        <w:t>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路段行驶时间不足/过长</w:t>
      </w:r>
      <w:bookmarkEnd w:id="147"/>
      <w:bookmarkEnd w:id="148"/>
      <w:bookmarkEnd w:id="149"/>
    </w:p>
    <w:p>
      <w:pPr>
        <w:bidi w:val="0"/>
        <w:ind w:firstLine="420"/>
        <w:rPr>
          <w:rFonts w:hint="eastAsia"/>
          <w:lang w:val="en-US" w:eastAsia="zh-CN"/>
        </w:rPr>
      </w:pPr>
      <w:bookmarkStart w:id="150" w:name="_Toc1860"/>
      <w:bookmarkStart w:id="151" w:name="_Toc2669"/>
      <w:bookmarkStart w:id="152" w:name="_Toc8238"/>
      <w:r>
        <w:rPr>
          <w:rFonts w:hint="eastAsia"/>
          <w:lang w:val="en-US" w:eastAsia="zh-CN"/>
        </w:rPr>
        <w:t>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路线偏离（终端）</w:t>
      </w:r>
      <w:bookmarkEnd w:id="150"/>
      <w:bookmarkEnd w:id="151"/>
      <w:bookmarkEnd w:id="152"/>
    </w:p>
    <w:p>
      <w:pPr>
        <w:bidi w:val="0"/>
        <w:ind w:firstLine="420"/>
        <w:rPr>
          <w:rFonts w:hint="eastAsia"/>
          <w:lang w:val="en-US" w:eastAsia="zh-CN"/>
        </w:rPr>
      </w:pPr>
      <w:bookmarkStart w:id="153" w:name="_Toc10053"/>
      <w:bookmarkStart w:id="154" w:name="_Toc17065"/>
      <w:bookmarkStart w:id="155" w:name="_Toc28999"/>
      <w:r>
        <w:rPr>
          <w:rFonts w:hint="eastAsia"/>
          <w:lang w:val="en-US" w:eastAsia="zh-CN"/>
        </w:rPr>
        <w:t>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车辆VSS故障</w:t>
      </w:r>
      <w:bookmarkEnd w:id="153"/>
      <w:bookmarkEnd w:id="154"/>
      <w:bookmarkEnd w:id="155"/>
    </w:p>
    <w:p>
      <w:pPr>
        <w:bidi w:val="0"/>
        <w:ind w:firstLine="420"/>
        <w:rPr>
          <w:rFonts w:hint="eastAsia"/>
          <w:lang w:val="en-US" w:eastAsia="zh-CN"/>
        </w:rPr>
      </w:pPr>
      <w:bookmarkStart w:id="156" w:name="_Toc25550"/>
      <w:bookmarkStart w:id="157" w:name="_Toc2455"/>
      <w:bookmarkStart w:id="158" w:name="_Toc2128"/>
      <w:r>
        <w:rPr>
          <w:rFonts w:hint="eastAsia"/>
          <w:lang w:val="en-US" w:eastAsia="zh-CN"/>
        </w:rPr>
        <w:t>26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车辆油量异常</w:t>
      </w:r>
      <w:bookmarkEnd w:id="156"/>
      <w:bookmarkEnd w:id="157"/>
      <w:bookmarkEnd w:id="158"/>
    </w:p>
    <w:p>
      <w:pPr>
        <w:bidi w:val="0"/>
        <w:ind w:firstLine="420"/>
        <w:rPr>
          <w:rFonts w:hint="eastAsia"/>
          <w:lang w:val="en-US" w:eastAsia="zh-CN"/>
        </w:rPr>
      </w:pPr>
      <w:bookmarkStart w:id="159" w:name="_Toc29837"/>
      <w:bookmarkStart w:id="160" w:name="_Toc19630"/>
      <w:bookmarkStart w:id="161" w:name="_Toc14907"/>
      <w:r>
        <w:rPr>
          <w:rFonts w:hint="eastAsia"/>
          <w:lang w:val="en-US" w:eastAsia="zh-CN"/>
        </w:rPr>
        <w:t>27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车辆被盗(通过车辆防盗器)</w:t>
      </w:r>
      <w:bookmarkEnd w:id="159"/>
      <w:bookmarkEnd w:id="160"/>
      <w:bookmarkEnd w:id="161"/>
    </w:p>
    <w:p>
      <w:pPr>
        <w:bidi w:val="0"/>
        <w:ind w:firstLine="420"/>
        <w:rPr>
          <w:rFonts w:hint="eastAsia"/>
          <w:lang w:val="en-US" w:eastAsia="zh-CN"/>
        </w:rPr>
      </w:pPr>
      <w:bookmarkStart w:id="162" w:name="_Toc29193"/>
      <w:bookmarkStart w:id="163" w:name="_Toc9750"/>
      <w:bookmarkStart w:id="164" w:name="_Toc15073"/>
      <w:r>
        <w:rPr>
          <w:rFonts w:hint="eastAsia"/>
          <w:lang w:val="en-US" w:eastAsia="zh-CN"/>
        </w:rPr>
        <w:t>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车辆非法点火</w:t>
      </w:r>
      <w:bookmarkEnd w:id="162"/>
      <w:bookmarkEnd w:id="163"/>
      <w:bookmarkEnd w:id="164"/>
    </w:p>
    <w:p>
      <w:pPr>
        <w:bidi w:val="0"/>
        <w:ind w:firstLine="420"/>
        <w:rPr>
          <w:rFonts w:hint="eastAsia"/>
          <w:lang w:val="en-US" w:eastAsia="zh-CN"/>
        </w:rPr>
      </w:pPr>
      <w:bookmarkStart w:id="165" w:name="_Toc8030"/>
      <w:bookmarkStart w:id="166" w:name="_Toc426"/>
      <w:bookmarkStart w:id="167" w:name="_Toc30531"/>
      <w:r>
        <w:rPr>
          <w:rFonts w:hint="eastAsia"/>
          <w:lang w:val="en-US" w:eastAsia="zh-CN"/>
        </w:rPr>
        <w:t>29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非法位移</w:t>
      </w:r>
      <w:bookmarkEnd w:id="165"/>
      <w:bookmarkEnd w:id="166"/>
      <w:bookmarkEnd w:id="167"/>
    </w:p>
    <w:p>
      <w:pPr>
        <w:bidi w:val="0"/>
        <w:ind w:firstLine="420"/>
        <w:rPr>
          <w:rFonts w:hint="eastAsia"/>
          <w:lang w:val="en-US" w:eastAsia="zh-CN"/>
        </w:rPr>
      </w:pPr>
      <w:bookmarkStart w:id="168" w:name="_Toc2067"/>
      <w:bookmarkStart w:id="169" w:name="_Toc26845"/>
      <w:bookmarkStart w:id="170" w:name="_Toc8405"/>
      <w:r>
        <w:rPr>
          <w:rFonts w:hint="eastAsia"/>
          <w:lang w:val="en-US" w:eastAsia="zh-CN"/>
        </w:rPr>
        <w:t>30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碰撞预警</w:t>
      </w:r>
      <w:bookmarkEnd w:id="168"/>
      <w:bookmarkEnd w:id="169"/>
      <w:bookmarkEnd w:id="170"/>
    </w:p>
    <w:p>
      <w:pPr>
        <w:bidi w:val="0"/>
        <w:ind w:firstLine="420"/>
        <w:rPr>
          <w:rFonts w:hint="eastAsia"/>
          <w:lang w:val="en-US" w:eastAsia="zh-CN"/>
        </w:rPr>
      </w:pPr>
      <w:bookmarkStart w:id="171" w:name="_Toc11356"/>
      <w:bookmarkStart w:id="172" w:name="_Toc12295"/>
      <w:bookmarkStart w:id="173" w:name="_Toc11458"/>
      <w:r>
        <w:rPr>
          <w:rFonts w:hint="eastAsia"/>
          <w:lang w:val="en-US" w:eastAsia="zh-CN"/>
        </w:rPr>
        <w:t>31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侧翻预警</w:t>
      </w:r>
      <w:bookmarkEnd w:id="171"/>
      <w:bookmarkEnd w:id="172"/>
      <w:bookmarkEnd w:id="173"/>
    </w:p>
    <w:p>
      <w:pPr>
        <w:bidi w:val="0"/>
        <w:ind w:firstLine="420"/>
        <w:rPr>
          <w:rFonts w:hint="eastAsia"/>
          <w:lang w:val="en-US" w:eastAsia="zh-CN"/>
        </w:rPr>
      </w:pPr>
      <w:bookmarkStart w:id="174" w:name="_Toc20517"/>
      <w:bookmarkStart w:id="175" w:name="_Toc11478"/>
      <w:bookmarkStart w:id="176" w:name="_Toc12326"/>
      <w:r>
        <w:rPr>
          <w:rFonts w:hint="eastAsia"/>
          <w:lang w:val="en-US" w:eastAsia="zh-CN"/>
        </w:rPr>
        <w:t>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非法开门预警</w:t>
      </w:r>
      <w:bookmarkEnd w:id="174"/>
      <w:bookmarkEnd w:id="175"/>
      <w:bookmarkEnd w:id="176"/>
    </w:p>
    <w:p>
      <w:pPr>
        <w:bidi w:val="0"/>
        <w:ind w:firstLine="420"/>
        <w:rPr>
          <w:rFonts w:hint="eastAsia"/>
          <w:lang w:val="en-US" w:eastAsia="zh-CN"/>
        </w:rPr>
      </w:pPr>
      <w:bookmarkStart w:id="177" w:name="_Toc28502"/>
      <w:bookmarkStart w:id="178" w:name="_Toc19789"/>
      <w:bookmarkStart w:id="179" w:name="_Toc11569"/>
      <w:r>
        <w:rPr>
          <w:rFonts w:hint="eastAsia"/>
          <w:lang w:val="en-US" w:eastAsia="zh-CN"/>
        </w:rPr>
        <w:t>33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进出区域(平台)</w:t>
      </w:r>
      <w:bookmarkEnd w:id="177"/>
      <w:bookmarkEnd w:id="178"/>
      <w:bookmarkEnd w:id="179"/>
    </w:p>
    <w:p>
      <w:pPr>
        <w:bidi w:val="0"/>
        <w:ind w:firstLine="420"/>
        <w:rPr>
          <w:rFonts w:hint="eastAsia"/>
          <w:lang w:val="en-US" w:eastAsia="zh-CN"/>
        </w:rPr>
      </w:pPr>
      <w:bookmarkStart w:id="180" w:name="_Toc790"/>
      <w:bookmarkStart w:id="181" w:name="_Toc3321"/>
      <w:r>
        <w:rPr>
          <w:rFonts w:hint="eastAsia"/>
          <w:lang w:val="en-US" w:eastAsia="zh-CN"/>
        </w:rPr>
        <w:t>34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进出路线(平台)</w:t>
      </w:r>
      <w:bookmarkEnd w:id="180"/>
      <w:bookmarkEnd w:id="181"/>
    </w:p>
    <w:p>
      <w:pPr>
        <w:bidi w:val="0"/>
        <w:ind w:firstLine="420"/>
        <w:rPr>
          <w:rFonts w:hint="eastAsia"/>
          <w:lang w:val="en-US" w:eastAsia="zh-CN"/>
        </w:rPr>
      </w:pPr>
      <w:bookmarkStart w:id="182" w:name="_Toc5757"/>
      <w:bookmarkStart w:id="183" w:name="_Toc29875"/>
      <w:bookmarkStart w:id="184" w:name="_Toc12871"/>
      <w:r>
        <w:rPr>
          <w:rFonts w:hint="eastAsia"/>
          <w:lang w:val="en-US" w:eastAsia="zh-CN"/>
        </w:rPr>
        <w:t>35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路线偏离(平台)</w:t>
      </w:r>
      <w:bookmarkEnd w:id="182"/>
      <w:bookmarkEnd w:id="183"/>
      <w:bookmarkEnd w:id="184"/>
    </w:p>
    <w:p>
      <w:pPr>
        <w:bidi w:val="0"/>
        <w:ind w:firstLine="420"/>
        <w:rPr>
          <w:rFonts w:hint="eastAsia"/>
          <w:lang w:val="en-US" w:eastAsia="zh-CN"/>
        </w:rPr>
      </w:pPr>
      <w:bookmarkStart w:id="185" w:name="_Toc2628"/>
      <w:bookmarkStart w:id="186" w:name="_Toc5770"/>
      <w:bookmarkStart w:id="187" w:name="_Toc25341"/>
      <w:r>
        <w:rPr>
          <w:rFonts w:hint="eastAsia"/>
          <w:lang w:val="en-US" w:eastAsia="zh-CN"/>
        </w:rPr>
        <w:t>36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区域超速</w:t>
      </w:r>
      <w:bookmarkEnd w:id="185"/>
      <w:bookmarkEnd w:id="186"/>
      <w:bookmarkEnd w:id="187"/>
    </w:p>
    <w:p>
      <w:pPr>
        <w:bidi w:val="0"/>
        <w:ind w:firstLine="420"/>
        <w:rPr>
          <w:rFonts w:hint="eastAsia"/>
          <w:lang w:val="en-US" w:eastAsia="zh-CN"/>
        </w:rPr>
      </w:pPr>
      <w:bookmarkStart w:id="188" w:name="_Toc10510"/>
      <w:bookmarkStart w:id="189" w:name="_Toc7688"/>
      <w:bookmarkStart w:id="190" w:name="_Toc12702"/>
      <w:r>
        <w:rPr>
          <w:rFonts w:hint="eastAsia"/>
          <w:lang w:val="en-US" w:eastAsia="zh-CN"/>
        </w:rPr>
        <w:t>37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路段超速</w:t>
      </w:r>
      <w:bookmarkEnd w:id="188"/>
      <w:bookmarkEnd w:id="189"/>
      <w:bookmarkEnd w:id="190"/>
    </w:p>
    <w:p>
      <w:pPr>
        <w:bidi w:val="0"/>
        <w:ind w:firstLine="420"/>
        <w:rPr>
          <w:rFonts w:hint="eastAsia"/>
          <w:lang w:val="en-US" w:eastAsia="zh-CN"/>
        </w:rPr>
      </w:pPr>
      <w:bookmarkStart w:id="191" w:name="_Toc4633"/>
      <w:bookmarkStart w:id="192" w:name="_Toc6220"/>
      <w:bookmarkStart w:id="193" w:name="_Toc10286"/>
      <w:r>
        <w:rPr>
          <w:rFonts w:hint="eastAsia"/>
          <w:lang w:val="en-US" w:eastAsia="zh-CN"/>
        </w:rPr>
        <w:t>38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其他视频设备故障</w:t>
      </w:r>
      <w:bookmarkEnd w:id="191"/>
      <w:bookmarkEnd w:id="192"/>
      <w:bookmarkEnd w:id="193"/>
    </w:p>
    <w:p>
      <w:pPr>
        <w:bidi w:val="0"/>
        <w:ind w:firstLine="420"/>
        <w:rPr>
          <w:rFonts w:hint="eastAsia"/>
          <w:lang w:val="en-US" w:eastAsia="zh-CN"/>
        </w:rPr>
      </w:pPr>
      <w:bookmarkStart w:id="194" w:name="_Toc6578"/>
      <w:bookmarkStart w:id="195" w:name="_Toc20565"/>
      <w:r>
        <w:rPr>
          <w:rFonts w:hint="eastAsia"/>
          <w:lang w:val="en-US" w:eastAsia="zh-CN"/>
        </w:rPr>
        <w:t>39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客车超员</w:t>
      </w:r>
      <w:bookmarkEnd w:id="194"/>
      <w:bookmarkEnd w:id="195"/>
    </w:p>
    <w:p>
      <w:pPr>
        <w:bidi w:val="0"/>
        <w:ind w:firstLine="420"/>
        <w:rPr>
          <w:rFonts w:hint="eastAsia"/>
          <w:lang w:val="en-US" w:eastAsia="zh-CN"/>
        </w:rPr>
      </w:pPr>
      <w:bookmarkStart w:id="196" w:name="_Toc23243"/>
      <w:bookmarkStart w:id="197" w:name="_Toc27008"/>
      <w:bookmarkStart w:id="198" w:name="_Toc16879"/>
      <w:r>
        <w:rPr>
          <w:rFonts w:hint="eastAsia"/>
          <w:lang w:val="en-US" w:eastAsia="zh-CN"/>
        </w:rPr>
        <w:t>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异常驾驶行为</w:t>
      </w:r>
      <w:bookmarkEnd w:id="196"/>
      <w:bookmarkEnd w:id="197"/>
      <w:bookmarkEnd w:id="198"/>
    </w:p>
    <w:p>
      <w:pPr>
        <w:bidi w:val="0"/>
        <w:ind w:firstLine="420"/>
        <w:rPr>
          <w:rFonts w:hint="eastAsia"/>
          <w:lang w:val="en-US" w:eastAsia="zh-CN"/>
        </w:rPr>
      </w:pPr>
      <w:bookmarkStart w:id="199" w:name="_Toc13969"/>
      <w:bookmarkStart w:id="200" w:name="_Toc32598"/>
      <w:bookmarkStart w:id="201" w:name="_Toc6904"/>
      <w:r>
        <w:rPr>
          <w:rFonts w:hint="eastAsia"/>
          <w:lang w:val="en-US" w:eastAsia="zh-CN"/>
        </w:rPr>
        <w:t>41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特殊报警录像达到存储阀值</w:t>
      </w:r>
      <w:bookmarkEnd w:id="199"/>
      <w:bookmarkEnd w:id="200"/>
      <w:bookmarkEnd w:id="201"/>
    </w:p>
    <w:p>
      <w:pPr>
        <w:bidi w:val="0"/>
        <w:ind w:firstLine="420"/>
        <w:rPr>
          <w:rFonts w:hint="eastAsia"/>
          <w:lang w:val="en-US" w:eastAsia="zh-CN"/>
        </w:rPr>
      </w:pPr>
      <w:bookmarkStart w:id="202" w:name="_Toc8156"/>
      <w:bookmarkStart w:id="203" w:name="_Toc20817"/>
      <w:bookmarkStart w:id="204" w:name="_Toc3398"/>
      <w:r>
        <w:rPr>
          <w:rFonts w:hint="eastAsia"/>
          <w:lang w:val="en-US" w:eastAsia="zh-CN"/>
        </w:rPr>
        <w:t>42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通道1视频丢失报警</w:t>
      </w:r>
      <w:bookmarkEnd w:id="202"/>
      <w:bookmarkEnd w:id="203"/>
      <w:bookmarkEnd w:id="204"/>
    </w:p>
    <w:p>
      <w:pPr>
        <w:bidi w:val="0"/>
        <w:ind w:firstLine="420"/>
        <w:rPr>
          <w:rFonts w:hint="eastAsia"/>
          <w:lang w:val="en-US" w:eastAsia="zh-CN"/>
        </w:rPr>
      </w:pPr>
      <w:bookmarkStart w:id="205" w:name="_Toc17926"/>
      <w:bookmarkStart w:id="206" w:name="_Toc5388"/>
      <w:bookmarkStart w:id="207" w:name="_Toc13870"/>
      <w:r>
        <w:rPr>
          <w:rFonts w:hint="eastAsia"/>
          <w:lang w:val="en-US" w:eastAsia="zh-CN"/>
        </w:rPr>
        <w:t>43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通道2视频丢失报警</w:t>
      </w:r>
      <w:bookmarkEnd w:id="205"/>
      <w:bookmarkEnd w:id="206"/>
      <w:bookmarkEnd w:id="207"/>
    </w:p>
    <w:p>
      <w:pPr>
        <w:bidi w:val="0"/>
        <w:ind w:firstLine="420"/>
        <w:rPr>
          <w:rFonts w:hint="eastAsia"/>
          <w:lang w:val="en-US" w:eastAsia="zh-CN"/>
        </w:rPr>
      </w:pPr>
      <w:bookmarkStart w:id="208" w:name="_Toc26055"/>
      <w:bookmarkStart w:id="209" w:name="_Toc16428"/>
      <w:bookmarkStart w:id="210" w:name="_Toc21528"/>
      <w:r>
        <w:rPr>
          <w:rFonts w:hint="eastAsia"/>
          <w:lang w:val="en-US" w:eastAsia="zh-CN"/>
        </w:rPr>
        <w:t>44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通道3视频丢失报警</w:t>
      </w:r>
      <w:bookmarkEnd w:id="208"/>
      <w:bookmarkEnd w:id="209"/>
      <w:bookmarkEnd w:id="210"/>
    </w:p>
    <w:p>
      <w:pPr>
        <w:bidi w:val="0"/>
        <w:ind w:firstLine="420"/>
        <w:rPr>
          <w:rFonts w:hint="eastAsia"/>
          <w:lang w:val="en-US" w:eastAsia="zh-CN"/>
        </w:rPr>
      </w:pPr>
      <w:bookmarkStart w:id="211" w:name="_Toc4987"/>
      <w:bookmarkStart w:id="212" w:name="_Toc26030"/>
      <w:bookmarkStart w:id="213" w:name="_Toc18304"/>
      <w:r>
        <w:rPr>
          <w:rFonts w:hint="eastAsia"/>
          <w:lang w:val="en-US" w:eastAsia="zh-CN"/>
        </w:rPr>
        <w:t>45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通道4视频丢失报警</w:t>
      </w:r>
      <w:bookmarkEnd w:id="211"/>
      <w:bookmarkEnd w:id="212"/>
      <w:bookmarkEnd w:id="213"/>
    </w:p>
    <w:p>
      <w:pPr>
        <w:bidi w:val="0"/>
        <w:ind w:firstLine="420"/>
        <w:rPr>
          <w:rFonts w:hint="eastAsia"/>
          <w:lang w:val="en-US" w:eastAsia="zh-CN"/>
        </w:rPr>
      </w:pPr>
      <w:bookmarkStart w:id="214" w:name="_Toc15470"/>
      <w:bookmarkStart w:id="215" w:name="_Toc22630"/>
      <w:bookmarkStart w:id="216" w:name="_Toc26442"/>
      <w:r>
        <w:rPr>
          <w:rFonts w:hint="eastAsia"/>
          <w:lang w:val="en-US" w:eastAsia="zh-CN"/>
        </w:rPr>
        <w:t>46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通道5视频丢失报警</w:t>
      </w:r>
      <w:bookmarkEnd w:id="214"/>
      <w:bookmarkEnd w:id="215"/>
      <w:bookmarkEnd w:id="216"/>
    </w:p>
    <w:p>
      <w:pPr>
        <w:bidi w:val="0"/>
        <w:ind w:firstLine="420"/>
        <w:rPr>
          <w:rFonts w:hint="eastAsia"/>
          <w:lang w:val="en-US" w:eastAsia="zh-CN"/>
        </w:rPr>
      </w:pPr>
      <w:bookmarkStart w:id="217" w:name="_Toc28312"/>
      <w:bookmarkStart w:id="218" w:name="_Toc13704"/>
      <w:bookmarkStart w:id="219" w:name="_Toc193"/>
      <w:r>
        <w:rPr>
          <w:rFonts w:hint="eastAsia"/>
          <w:lang w:val="en-US" w:eastAsia="zh-CN"/>
        </w:rPr>
        <w:t>47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通道6视频丢失报警</w:t>
      </w:r>
      <w:bookmarkEnd w:id="217"/>
      <w:bookmarkEnd w:id="218"/>
      <w:bookmarkEnd w:id="219"/>
    </w:p>
    <w:p>
      <w:pPr>
        <w:bidi w:val="0"/>
        <w:ind w:firstLine="420"/>
        <w:rPr>
          <w:rFonts w:hint="eastAsia"/>
          <w:lang w:val="en-US" w:eastAsia="zh-CN"/>
        </w:rPr>
      </w:pPr>
      <w:bookmarkStart w:id="220" w:name="_Toc27145"/>
      <w:bookmarkStart w:id="221" w:name="_Toc5421"/>
      <w:bookmarkStart w:id="222" w:name="_Toc16074"/>
      <w:r>
        <w:rPr>
          <w:rFonts w:hint="eastAsia"/>
          <w:lang w:val="en-US" w:eastAsia="zh-CN"/>
        </w:rPr>
        <w:t>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通道7视频丢失报警</w:t>
      </w:r>
      <w:bookmarkEnd w:id="220"/>
      <w:bookmarkEnd w:id="221"/>
      <w:bookmarkEnd w:id="222"/>
    </w:p>
    <w:p>
      <w:pPr>
        <w:bidi w:val="0"/>
        <w:ind w:firstLine="420"/>
        <w:rPr>
          <w:rFonts w:hint="eastAsia"/>
          <w:lang w:val="en-US" w:eastAsia="zh-CN"/>
        </w:rPr>
      </w:pPr>
      <w:bookmarkStart w:id="223" w:name="_Toc18959"/>
      <w:bookmarkStart w:id="224" w:name="_Toc25182"/>
      <w:bookmarkStart w:id="225" w:name="_Toc23953"/>
      <w:r>
        <w:rPr>
          <w:rFonts w:hint="eastAsia"/>
          <w:lang w:val="en-US" w:eastAsia="zh-CN"/>
        </w:rPr>
        <w:t>49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通道8视频丢失报警</w:t>
      </w:r>
      <w:bookmarkEnd w:id="223"/>
      <w:bookmarkEnd w:id="224"/>
      <w:bookmarkEnd w:id="225"/>
    </w:p>
    <w:p>
      <w:pPr>
        <w:bidi w:val="0"/>
        <w:ind w:firstLine="420"/>
        <w:rPr>
          <w:rFonts w:hint="eastAsia"/>
          <w:lang w:val="en-US" w:eastAsia="zh-CN"/>
        </w:rPr>
      </w:pPr>
      <w:bookmarkStart w:id="226" w:name="_Toc15130"/>
      <w:bookmarkStart w:id="227" w:name="_Toc6166"/>
      <w:r>
        <w:rPr>
          <w:rFonts w:hint="eastAsia"/>
          <w:lang w:val="en-US" w:eastAsia="zh-CN"/>
        </w:rPr>
        <w:t>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通道9视频丢失报警</w:t>
      </w:r>
      <w:bookmarkEnd w:id="226"/>
      <w:bookmarkEnd w:id="227"/>
    </w:p>
    <w:p>
      <w:pPr>
        <w:bidi w:val="0"/>
        <w:ind w:firstLine="420"/>
        <w:rPr>
          <w:rFonts w:hint="eastAsia"/>
          <w:lang w:val="en-US" w:eastAsia="zh-CN"/>
        </w:rPr>
      </w:pPr>
      <w:bookmarkStart w:id="228" w:name="_Toc16054"/>
      <w:bookmarkStart w:id="229" w:name="_Toc30799"/>
      <w:bookmarkStart w:id="230" w:name="_Toc24253"/>
      <w:r>
        <w:rPr>
          <w:rFonts w:hint="eastAsia"/>
          <w:lang w:val="en-US" w:eastAsia="zh-CN"/>
        </w:rPr>
        <w:t>51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通道10视频丢失报警</w:t>
      </w:r>
      <w:bookmarkEnd w:id="228"/>
      <w:bookmarkEnd w:id="229"/>
      <w:bookmarkEnd w:id="230"/>
    </w:p>
    <w:p>
      <w:pPr>
        <w:bidi w:val="0"/>
        <w:ind w:firstLine="420"/>
        <w:rPr>
          <w:rFonts w:hint="eastAsia"/>
          <w:lang w:val="en-US" w:eastAsia="zh-CN"/>
        </w:rPr>
      </w:pPr>
      <w:bookmarkStart w:id="231" w:name="_Toc14342"/>
      <w:bookmarkStart w:id="232" w:name="_Toc18352"/>
      <w:bookmarkStart w:id="233" w:name="_Toc4468"/>
      <w:r>
        <w:rPr>
          <w:rFonts w:hint="eastAsia"/>
          <w:lang w:val="en-US" w:eastAsia="zh-CN"/>
        </w:rPr>
        <w:t>52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通道11视频丢失报警</w:t>
      </w:r>
      <w:bookmarkEnd w:id="231"/>
      <w:bookmarkEnd w:id="232"/>
      <w:bookmarkEnd w:id="233"/>
    </w:p>
    <w:p>
      <w:pPr>
        <w:bidi w:val="0"/>
        <w:ind w:firstLine="420"/>
        <w:rPr>
          <w:rFonts w:hint="eastAsia"/>
          <w:lang w:val="en-US" w:eastAsia="zh-CN"/>
        </w:rPr>
      </w:pPr>
      <w:bookmarkStart w:id="234" w:name="_Toc7465"/>
      <w:bookmarkStart w:id="235" w:name="_Toc31138"/>
      <w:bookmarkStart w:id="236" w:name="_Toc9742"/>
      <w:r>
        <w:rPr>
          <w:rFonts w:hint="eastAsia"/>
          <w:lang w:val="en-US" w:eastAsia="zh-CN"/>
        </w:rPr>
        <w:t>53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通道12视频丢失报警</w:t>
      </w:r>
      <w:bookmarkEnd w:id="234"/>
      <w:bookmarkEnd w:id="235"/>
      <w:bookmarkEnd w:id="236"/>
    </w:p>
    <w:p>
      <w:pPr>
        <w:bidi w:val="0"/>
        <w:ind w:firstLine="420"/>
        <w:rPr>
          <w:rFonts w:hint="eastAsia"/>
          <w:lang w:val="en-US" w:eastAsia="zh-CN"/>
        </w:rPr>
      </w:pPr>
      <w:bookmarkStart w:id="237" w:name="_Toc22602"/>
      <w:bookmarkStart w:id="238" w:name="_Toc29399"/>
      <w:bookmarkStart w:id="239" w:name="_Toc26944"/>
      <w:r>
        <w:rPr>
          <w:rFonts w:hint="eastAsia"/>
          <w:lang w:val="en-US" w:eastAsia="zh-CN"/>
        </w:rPr>
        <w:t>54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通道13视频丢失报警</w:t>
      </w:r>
      <w:bookmarkEnd w:id="237"/>
      <w:bookmarkEnd w:id="238"/>
      <w:bookmarkEnd w:id="239"/>
    </w:p>
    <w:p>
      <w:pPr>
        <w:bidi w:val="0"/>
        <w:ind w:firstLine="420"/>
        <w:rPr>
          <w:rFonts w:hint="eastAsia"/>
          <w:lang w:val="en-US" w:eastAsia="zh-CN"/>
        </w:rPr>
      </w:pPr>
      <w:bookmarkStart w:id="240" w:name="_Toc14599"/>
      <w:bookmarkStart w:id="241" w:name="_Toc8470"/>
      <w:bookmarkStart w:id="242" w:name="_Toc18170"/>
      <w:r>
        <w:rPr>
          <w:rFonts w:hint="eastAsia"/>
          <w:lang w:val="en-US" w:eastAsia="zh-CN"/>
        </w:rPr>
        <w:t>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通道14视频丢失报警</w:t>
      </w:r>
      <w:bookmarkEnd w:id="240"/>
      <w:bookmarkEnd w:id="241"/>
      <w:bookmarkEnd w:id="242"/>
    </w:p>
    <w:p>
      <w:pPr>
        <w:bidi w:val="0"/>
        <w:ind w:firstLine="420"/>
        <w:rPr>
          <w:rFonts w:hint="eastAsia"/>
          <w:lang w:val="en-US" w:eastAsia="zh-CN"/>
        </w:rPr>
      </w:pPr>
      <w:bookmarkStart w:id="243" w:name="_Toc29755"/>
      <w:bookmarkStart w:id="244" w:name="_Toc2630"/>
      <w:bookmarkStart w:id="245" w:name="_Toc22870"/>
      <w:r>
        <w:rPr>
          <w:rFonts w:hint="eastAsia"/>
          <w:lang w:val="en-US" w:eastAsia="zh-CN"/>
        </w:rPr>
        <w:t>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通道15视频丢失报警</w:t>
      </w:r>
      <w:bookmarkEnd w:id="243"/>
      <w:bookmarkEnd w:id="244"/>
      <w:bookmarkEnd w:id="245"/>
    </w:p>
    <w:p>
      <w:pPr>
        <w:bidi w:val="0"/>
        <w:ind w:firstLine="420"/>
        <w:rPr>
          <w:rFonts w:hint="eastAsia"/>
          <w:lang w:val="en-US" w:eastAsia="zh-CN"/>
        </w:rPr>
      </w:pPr>
      <w:bookmarkStart w:id="246" w:name="_Toc28613"/>
      <w:bookmarkStart w:id="247" w:name="_Toc29603"/>
      <w:bookmarkStart w:id="248" w:name="_Toc13594"/>
      <w:r>
        <w:rPr>
          <w:rFonts w:hint="eastAsia"/>
          <w:lang w:val="en-US" w:eastAsia="zh-CN"/>
        </w:rPr>
        <w:t>57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通道16视频丢失报警</w:t>
      </w:r>
      <w:bookmarkEnd w:id="246"/>
      <w:bookmarkEnd w:id="247"/>
      <w:bookmarkEnd w:id="248"/>
    </w:p>
    <w:p>
      <w:pPr>
        <w:bidi w:val="0"/>
        <w:ind w:firstLine="420"/>
        <w:rPr>
          <w:rFonts w:hint="eastAsia"/>
          <w:lang w:val="en-US" w:eastAsia="zh-CN"/>
        </w:rPr>
      </w:pPr>
      <w:bookmarkStart w:id="249" w:name="_Toc955"/>
      <w:bookmarkStart w:id="250" w:name="_Toc7925"/>
      <w:bookmarkStart w:id="251" w:name="_Toc12897"/>
      <w:r>
        <w:rPr>
          <w:rFonts w:hint="eastAsia"/>
          <w:lang w:val="en-US" w:eastAsia="zh-CN"/>
        </w:rPr>
        <w:t>58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通道17视频丢失报警</w:t>
      </w:r>
      <w:bookmarkEnd w:id="249"/>
      <w:bookmarkEnd w:id="250"/>
      <w:bookmarkEnd w:id="251"/>
    </w:p>
    <w:p>
      <w:pPr>
        <w:bidi w:val="0"/>
        <w:ind w:firstLine="420"/>
        <w:rPr>
          <w:rFonts w:hint="eastAsia"/>
          <w:lang w:val="en-US" w:eastAsia="zh-CN"/>
        </w:rPr>
      </w:pPr>
      <w:bookmarkStart w:id="252" w:name="_Toc32026"/>
      <w:bookmarkStart w:id="253" w:name="_Toc2528"/>
      <w:bookmarkStart w:id="254" w:name="_Toc21714"/>
      <w:r>
        <w:rPr>
          <w:rFonts w:hint="eastAsia"/>
          <w:lang w:val="en-US" w:eastAsia="zh-CN"/>
        </w:rPr>
        <w:t>59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通道18视频丢失报警</w:t>
      </w:r>
      <w:bookmarkEnd w:id="252"/>
      <w:bookmarkEnd w:id="253"/>
      <w:bookmarkEnd w:id="254"/>
    </w:p>
    <w:p>
      <w:pPr>
        <w:bidi w:val="0"/>
        <w:ind w:firstLine="420"/>
        <w:rPr>
          <w:rFonts w:hint="eastAsia"/>
          <w:lang w:val="en-US" w:eastAsia="zh-CN"/>
        </w:rPr>
      </w:pPr>
      <w:bookmarkStart w:id="255" w:name="_Toc10615"/>
      <w:bookmarkStart w:id="256" w:name="_Toc20710"/>
      <w:bookmarkStart w:id="257" w:name="_Toc12255"/>
      <w:r>
        <w:rPr>
          <w:rFonts w:hint="eastAsia"/>
          <w:lang w:val="en-US" w:eastAsia="zh-CN"/>
        </w:rPr>
        <w:t>60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通道19视频丢失报警</w:t>
      </w:r>
      <w:bookmarkEnd w:id="255"/>
      <w:bookmarkEnd w:id="256"/>
      <w:bookmarkEnd w:id="257"/>
    </w:p>
    <w:p>
      <w:pPr>
        <w:bidi w:val="0"/>
        <w:ind w:firstLine="420"/>
        <w:rPr>
          <w:rFonts w:hint="eastAsia"/>
          <w:lang w:val="en-US" w:eastAsia="zh-CN"/>
        </w:rPr>
      </w:pPr>
      <w:bookmarkStart w:id="258" w:name="_Toc10509"/>
      <w:bookmarkStart w:id="259" w:name="_Toc23196"/>
      <w:bookmarkStart w:id="260" w:name="_Toc3042"/>
      <w:r>
        <w:rPr>
          <w:rFonts w:hint="eastAsia"/>
          <w:lang w:val="en-US" w:eastAsia="zh-CN"/>
        </w:rPr>
        <w:t>61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通道20视频丢失报警</w:t>
      </w:r>
      <w:bookmarkEnd w:id="258"/>
      <w:bookmarkEnd w:id="259"/>
      <w:bookmarkEnd w:id="260"/>
    </w:p>
    <w:p>
      <w:pPr>
        <w:bidi w:val="0"/>
        <w:ind w:firstLine="420"/>
        <w:rPr>
          <w:rFonts w:hint="eastAsia"/>
          <w:lang w:val="en-US" w:eastAsia="zh-CN"/>
        </w:rPr>
      </w:pPr>
      <w:bookmarkStart w:id="261" w:name="_Toc25964"/>
      <w:bookmarkStart w:id="262" w:name="_Toc23982"/>
      <w:bookmarkStart w:id="263" w:name="_Toc242"/>
      <w:r>
        <w:rPr>
          <w:rFonts w:hint="eastAsia"/>
          <w:lang w:val="en-US" w:eastAsia="zh-CN"/>
        </w:rPr>
        <w:t>62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通道21视频丢失报警</w:t>
      </w:r>
      <w:bookmarkEnd w:id="261"/>
      <w:bookmarkEnd w:id="262"/>
      <w:bookmarkEnd w:id="263"/>
    </w:p>
    <w:p>
      <w:pPr>
        <w:bidi w:val="0"/>
        <w:ind w:firstLine="420"/>
        <w:rPr>
          <w:rFonts w:hint="eastAsia"/>
          <w:lang w:val="en-US" w:eastAsia="zh-CN"/>
        </w:rPr>
      </w:pPr>
      <w:bookmarkStart w:id="264" w:name="_Toc26483"/>
      <w:bookmarkStart w:id="265" w:name="_Toc21670"/>
      <w:bookmarkStart w:id="266" w:name="_Toc31293"/>
      <w:r>
        <w:rPr>
          <w:rFonts w:hint="eastAsia"/>
          <w:lang w:val="en-US" w:eastAsia="zh-CN"/>
        </w:rPr>
        <w:t>63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通道22视频丢失报警</w:t>
      </w:r>
      <w:bookmarkEnd w:id="264"/>
      <w:bookmarkEnd w:id="265"/>
      <w:bookmarkEnd w:id="266"/>
    </w:p>
    <w:p>
      <w:pPr>
        <w:bidi w:val="0"/>
        <w:ind w:firstLine="420"/>
        <w:rPr>
          <w:rFonts w:hint="eastAsia"/>
          <w:lang w:val="en-US" w:eastAsia="zh-CN"/>
        </w:rPr>
      </w:pPr>
      <w:bookmarkStart w:id="267" w:name="_Toc17000"/>
      <w:bookmarkStart w:id="268" w:name="_Toc4625"/>
      <w:bookmarkStart w:id="269" w:name="_Toc25706"/>
      <w:r>
        <w:rPr>
          <w:rFonts w:hint="eastAsia"/>
          <w:lang w:val="en-US" w:eastAsia="zh-CN"/>
        </w:rPr>
        <w:t>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通道23视频丢失报警</w:t>
      </w:r>
      <w:bookmarkEnd w:id="267"/>
      <w:bookmarkEnd w:id="268"/>
      <w:bookmarkEnd w:id="269"/>
    </w:p>
    <w:p>
      <w:pPr>
        <w:bidi w:val="0"/>
        <w:ind w:firstLine="420"/>
        <w:rPr>
          <w:rFonts w:hint="eastAsia"/>
          <w:lang w:val="en-US" w:eastAsia="zh-CN"/>
        </w:rPr>
      </w:pPr>
      <w:bookmarkStart w:id="270" w:name="_Toc29980"/>
      <w:bookmarkStart w:id="271" w:name="_Toc31911"/>
      <w:bookmarkStart w:id="272" w:name="_Toc22726"/>
      <w:r>
        <w:rPr>
          <w:rFonts w:hint="eastAsia"/>
          <w:lang w:val="en-US" w:eastAsia="zh-CN"/>
        </w:rPr>
        <w:t>65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通道24视频丢失报警</w:t>
      </w:r>
      <w:bookmarkEnd w:id="270"/>
      <w:bookmarkEnd w:id="271"/>
      <w:bookmarkEnd w:id="272"/>
    </w:p>
    <w:p>
      <w:pPr>
        <w:bidi w:val="0"/>
        <w:ind w:firstLine="420"/>
        <w:rPr>
          <w:rFonts w:hint="eastAsia"/>
          <w:lang w:val="en-US" w:eastAsia="zh-CN"/>
        </w:rPr>
      </w:pPr>
      <w:bookmarkStart w:id="273" w:name="_Toc7738"/>
      <w:bookmarkStart w:id="274" w:name="_Toc19385"/>
      <w:r>
        <w:rPr>
          <w:rFonts w:hint="eastAsia"/>
          <w:lang w:val="en-US" w:eastAsia="zh-CN"/>
        </w:rPr>
        <w:t>66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通道25视频丢失报警</w:t>
      </w:r>
      <w:bookmarkEnd w:id="273"/>
      <w:bookmarkEnd w:id="274"/>
    </w:p>
    <w:p>
      <w:pPr>
        <w:bidi w:val="0"/>
        <w:ind w:firstLine="420"/>
        <w:rPr>
          <w:rFonts w:hint="eastAsia"/>
          <w:lang w:val="en-US" w:eastAsia="zh-CN"/>
        </w:rPr>
      </w:pPr>
      <w:bookmarkStart w:id="275" w:name="_Toc2230"/>
      <w:bookmarkStart w:id="276" w:name="_Toc28993"/>
      <w:bookmarkStart w:id="277" w:name="_Toc31586"/>
      <w:r>
        <w:rPr>
          <w:rFonts w:hint="eastAsia"/>
          <w:lang w:val="en-US" w:eastAsia="zh-CN"/>
        </w:rPr>
        <w:t>67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通道26视频丢失报警</w:t>
      </w:r>
      <w:bookmarkEnd w:id="275"/>
      <w:bookmarkEnd w:id="276"/>
      <w:bookmarkEnd w:id="277"/>
    </w:p>
    <w:p>
      <w:pPr>
        <w:bidi w:val="0"/>
        <w:ind w:firstLine="420"/>
        <w:rPr>
          <w:rFonts w:hint="eastAsia"/>
          <w:lang w:val="en-US" w:eastAsia="zh-CN"/>
        </w:rPr>
      </w:pPr>
      <w:bookmarkStart w:id="278" w:name="_Toc20118"/>
      <w:bookmarkStart w:id="279" w:name="_Toc17870"/>
      <w:bookmarkStart w:id="280" w:name="_Toc15982"/>
      <w:r>
        <w:rPr>
          <w:rFonts w:hint="eastAsia"/>
          <w:lang w:val="en-US" w:eastAsia="zh-CN"/>
        </w:rPr>
        <w:t>68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通道27视频丢失报警</w:t>
      </w:r>
      <w:bookmarkEnd w:id="278"/>
      <w:bookmarkEnd w:id="279"/>
      <w:bookmarkEnd w:id="280"/>
    </w:p>
    <w:p>
      <w:pPr>
        <w:bidi w:val="0"/>
        <w:ind w:firstLine="420"/>
        <w:rPr>
          <w:rFonts w:hint="eastAsia"/>
          <w:lang w:val="en-US" w:eastAsia="zh-CN"/>
        </w:rPr>
      </w:pPr>
      <w:bookmarkStart w:id="281" w:name="_Toc3242"/>
      <w:bookmarkStart w:id="282" w:name="_Toc31320"/>
      <w:bookmarkStart w:id="283" w:name="_Toc16015"/>
      <w:r>
        <w:rPr>
          <w:rFonts w:hint="eastAsia"/>
          <w:lang w:val="en-US" w:eastAsia="zh-CN"/>
        </w:rPr>
        <w:t>69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通道28视频丢失报警</w:t>
      </w:r>
      <w:bookmarkEnd w:id="281"/>
      <w:bookmarkEnd w:id="282"/>
      <w:bookmarkEnd w:id="283"/>
    </w:p>
    <w:p>
      <w:pPr>
        <w:bidi w:val="0"/>
        <w:ind w:firstLine="420"/>
        <w:rPr>
          <w:rFonts w:hint="eastAsia"/>
          <w:lang w:val="en-US" w:eastAsia="zh-CN"/>
        </w:rPr>
      </w:pPr>
      <w:bookmarkStart w:id="284" w:name="_Toc4909"/>
      <w:bookmarkStart w:id="285" w:name="_Toc29564"/>
      <w:bookmarkStart w:id="286" w:name="_Toc23935"/>
      <w:r>
        <w:rPr>
          <w:rFonts w:hint="eastAsia"/>
          <w:lang w:val="en-US" w:eastAsia="zh-CN"/>
        </w:rPr>
        <w:t>70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通道29视频丢失报警</w:t>
      </w:r>
      <w:bookmarkEnd w:id="284"/>
      <w:bookmarkEnd w:id="285"/>
      <w:bookmarkEnd w:id="286"/>
    </w:p>
    <w:p>
      <w:pPr>
        <w:bidi w:val="0"/>
        <w:ind w:firstLine="420"/>
        <w:rPr>
          <w:rFonts w:hint="eastAsia"/>
          <w:lang w:val="en-US" w:eastAsia="zh-CN"/>
        </w:rPr>
      </w:pPr>
      <w:bookmarkStart w:id="287" w:name="_Toc17378"/>
      <w:bookmarkStart w:id="288" w:name="_Toc11115"/>
      <w:bookmarkStart w:id="289" w:name="_Toc11185"/>
      <w:r>
        <w:rPr>
          <w:rFonts w:hint="eastAsia"/>
          <w:lang w:val="en-US" w:eastAsia="zh-CN"/>
        </w:rPr>
        <w:t>71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通道30视频丢失报警</w:t>
      </w:r>
      <w:bookmarkEnd w:id="287"/>
      <w:bookmarkEnd w:id="288"/>
      <w:bookmarkEnd w:id="289"/>
    </w:p>
    <w:p>
      <w:pPr>
        <w:bidi w:val="0"/>
        <w:ind w:firstLine="420"/>
        <w:rPr>
          <w:rFonts w:hint="eastAsia"/>
          <w:lang w:val="en-US" w:eastAsia="zh-CN"/>
        </w:rPr>
      </w:pPr>
      <w:bookmarkStart w:id="290" w:name="_Toc6489"/>
      <w:bookmarkStart w:id="291" w:name="_Toc23451"/>
      <w:bookmarkStart w:id="292" w:name="_Toc9355"/>
      <w:r>
        <w:rPr>
          <w:rFonts w:hint="eastAsia"/>
          <w:lang w:val="en-US" w:eastAsia="zh-CN"/>
        </w:rPr>
        <w:t>72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通道31视频丢失报警</w:t>
      </w:r>
      <w:bookmarkEnd w:id="290"/>
      <w:bookmarkEnd w:id="291"/>
      <w:bookmarkEnd w:id="292"/>
    </w:p>
    <w:p>
      <w:pPr>
        <w:bidi w:val="0"/>
        <w:ind w:firstLine="420"/>
        <w:rPr>
          <w:rFonts w:hint="eastAsia"/>
          <w:lang w:val="en-US" w:eastAsia="zh-CN"/>
        </w:rPr>
      </w:pPr>
      <w:bookmarkStart w:id="293" w:name="_Toc11134"/>
      <w:bookmarkStart w:id="294" w:name="_Toc28387"/>
      <w:bookmarkStart w:id="295" w:name="_Toc18967"/>
      <w:r>
        <w:rPr>
          <w:rFonts w:hint="eastAsia"/>
          <w:lang w:val="en-US" w:eastAsia="zh-CN"/>
        </w:rPr>
        <w:t>73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通道32视频丢失报警</w:t>
      </w:r>
      <w:bookmarkEnd w:id="293"/>
      <w:bookmarkEnd w:id="294"/>
      <w:bookmarkEnd w:id="295"/>
    </w:p>
    <w:p>
      <w:pPr>
        <w:bidi w:val="0"/>
        <w:ind w:firstLine="420"/>
        <w:rPr>
          <w:rFonts w:hint="eastAsia"/>
          <w:lang w:val="en-US" w:eastAsia="zh-CN"/>
        </w:rPr>
      </w:pPr>
      <w:bookmarkStart w:id="296" w:name="_Toc875"/>
      <w:bookmarkStart w:id="297" w:name="_Toc15355"/>
      <w:bookmarkStart w:id="298" w:name="_Toc15567"/>
      <w:r>
        <w:rPr>
          <w:rFonts w:hint="eastAsia"/>
          <w:lang w:val="en-US" w:eastAsia="zh-CN"/>
        </w:rPr>
        <w:t>74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通道1视频遮挡报警</w:t>
      </w:r>
      <w:bookmarkEnd w:id="296"/>
      <w:bookmarkEnd w:id="297"/>
      <w:bookmarkEnd w:id="298"/>
    </w:p>
    <w:p>
      <w:pPr>
        <w:bidi w:val="0"/>
        <w:ind w:firstLine="420"/>
        <w:rPr>
          <w:rFonts w:hint="eastAsia"/>
          <w:lang w:val="en-US" w:eastAsia="zh-CN"/>
        </w:rPr>
      </w:pPr>
      <w:bookmarkStart w:id="299" w:name="_Toc13350"/>
      <w:bookmarkStart w:id="300" w:name="_Toc2745"/>
      <w:bookmarkStart w:id="301" w:name="_Toc13917"/>
      <w:r>
        <w:rPr>
          <w:rFonts w:hint="eastAsia"/>
          <w:lang w:val="en-US" w:eastAsia="zh-CN"/>
        </w:rPr>
        <w:t>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通道2视频遮挡报警</w:t>
      </w:r>
      <w:bookmarkEnd w:id="299"/>
      <w:bookmarkEnd w:id="300"/>
      <w:bookmarkEnd w:id="301"/>
    </w:p>
    <w:p>
      <w:pPr>
        <w:bidi w:val="0"/>
        <w:ind w:firstLine="420"/>
        <w:rPr>
          <w:rFonts w:hint="eastAsia"/>
          <w:lang w:val="en-US" w:eastAsia="zh-CN"/>
        </w:rPr>
      </w:pPr>
      <w:bookmarkStart w:id="302" w:name="_Toc22817"/>
      <w:bookmarkStart w:id="303" w:name="_Toc32113"/>
      <w:bookmarkStart w:id="304" w:name="_Toc8496"/>
      <w:r>
        <w:rPr>
          <w:rFonts w:hint="eastAsia"/>
          <w:lang w:val="en-US" w:eastAsia="zh-CN"/>
        </w:rPr>
        <w:t>76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通道3视频遮挡报警</w:t>
      </w:r>
      <w:bookmarkEnd w:id="302"/>
      <w:bookmarkEnd w:id="303"/>
      <w:bookmarkEnd w:id="304"/>
    </w:p>
    <w:p>
      <w:pPr>
        <w:bidi w:val="0"/>
        <w:ind w:firstLine="420"/>
        <w:rPr>
          <w:rFonts w:hint="eastAsia"/>
          <w:lang w:val="en-US" w:eastAsia="zh-CN"/>
        </w:rPr>
      </w:pPr>
      <w:bookmarkStart w:id="305" w:name="_Toc5622"/>
      <w:bookmarkStart w:id="306" w:name="_Toc10716"/>
      <w:bookmarkStart w:id="307" w:name="_Toc1634"/>
      <w:r>
        <w:rPr>
          <w:rFonts w:hint="eastAsia"/>
          <w:lang w:val="en-US" w:eastAsia="zh-CN"/>
        </w:rPr>
        <w:t>77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通道4视频遮挡报警</w:t>
      </w:r>
      <w:bookmarkEnd w:id="305"/>
      <w:bookmarkEnd w:id="306"/>
      <w:bookmarkEnd w:id="307"/>
    </w:p>
    <w:p>
      <w:pPr>
        <w:bidi w:val="0"/>
        <w:ind w:firstLine="420"/>
        <w:rPr>
          <w:rFonts w:hint="eastAsia"/>
          <w:lang w:val="en-US" w:eastAsia="zh-CN"/>
        </w:rPr>
      </w:pPr>
      <w:bookmarkStart w:id="308" w:name="_Toc29348"/>
      <w:bookmarkStart w:id="309" w:name="_Toc9445"/>
      <w:bookmarkStart w:id="310" w:name="_Toc9433"/>
      <w:r>
        <w:rPr>
          <w:rFonts w:hint="eastAsia"/>
          <w:lang w:val="en-US" w:eastAsia="zh-CN"/>
        </w:rPr>
        <w:t>78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通道5视频遮挡报警</w:t>
      </w:r>
      <w:bookmarkEnd w:id="308"/>
      <w:bookmarkEnd w:id="309"/>
      <w:bookmarkEnd w:id="310"/>
    </w:p>
    <w:p>
      <w:pPr>
        <w:bidi w:val="0"/>
        <w:ind w:firstLine="420"/>
        <w:rPr>
          <w:rFonts w:hint="eastAsia"/>
          <w:lang w:val="en-US" w:eastAsia="zh-CN"/>
        </w:rPr>
      </w:pPr>
      <w:bookmarkStart w:id="311" w:name="_Toc18882"/>
      <w:bookmarkStart w:id="312" w:name="_Toc18294"/>
      <w:bookmarkStart w:id="313" w:name="_Toc14689"/>
      <w:r>
        <w:rPr>
          <w:rFonts w:hint="eastAsia"/>
          <w:lang w:val="en-US" w:eastAsia="zh-CN"/>
        </w:rPr>
        <w:t>79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通道6视频遮挡报警</w:t>
      </w:r>
      <w:bookmarkEnd w:id="311"/>
      <w:bookmarkEnd w:id="312"/>
      <w:bookmarkEnd w:id="313"/>
    </w:p>
    <w:p>
      <w:pPr>
        <w:bidi w:val="0"/>
        <w:ind w:firstLine="420"/>
        <w:rPr>
          <w:rFonts w:hint="eastAsia"/>
          <w:lang w:val="en-US" w:eastAsia="zh-CN"/>
        </w:rPr>
      </w:pPr>
      <w:bookmarkStart w:id="314" w:name="_Toc23232"/>
      <w:bookmarkStart w:id="315" w:name="_Toc21158"/>
      <w:bookmarkStart w:id="316" w:name="_Toc8285"/>
      <w:r>
        <w:rPr>
          <w:rFonts w:hint="eastAsia"/>
          <w:lang w:val="en-US" w:eastAsia="zh-CN"/>
        </w:rPr>
        <w:t>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通道7视频遮挡报警</w:t>
      </w:r>
      <w:bookmarkEnd w:id="314"/>
      <w:bookmarkEnd w:id="315"/>
      <w:bookmarkEnd w:id="316"/>
    </w:p>
    <w:p>
      <w:pPr>
        <w:bidi w:val="0"/>
        <w:ind w:firstLine="420"/>
        <w:rPr>
          <w:rFonts w:hint="eastAsia"/>
          <w:lang w:val="en-US" w:eastAsia="zh-CN"/>
        </w:rPr>
      </w:pPr>
      <w:bookmarkStart w:id="317" w:name="_Toc20701"/>
      <w:bookmarkStart w:id="318" w:name="_Toc7812"/>
      <w:bookmarkStart w:id="319" w:name="_Toc2890"/>
      <w:r>
        <w:rPr>
          <w:rFonts w:hint="eastAsia"/>
          <w:lang w:val="en-US" w:eastAsia="zh-CN"/>
        </w:rPr>
        <w:t>81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通道8视频遮挡报警</w:t>
      </w:r>
      <w:bookmarkEnd w:id="317"/>
      <w:bookmarkEnd w:id="318"/>
      <w:bookmarkEnd w:id="319"/>
    </w:p>
    <w:p>
      <w:pPr>
        <w:bidi w:val="0"/>
        <w:ind w:firstLine="420"/>
        <w:rPr>
          <w:rFonts w:hint="eastAsia"/>
          <w:lang w:val="en-US" w:eastAsia="zh-CN"/>
        </w:rPr>
      </w:pPr>
      <w:bookmarkStart w:id="320" w:name="_Toc19861"/>
      <w:bookmarkStart w:id="321" w:name="_Toc26379"/>
      <w:bookmarkStart w:id="322" w:name="_Toc7340"/>
      <w:r>
        <w:rPr>
          <w:rFonts w:hint="eastAsia"/>
          <w:lang w:val="en-US" w:eastAsia="zh-CN"/>
        </w:rPr>
        <w:t>82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通道9视频遮挡报警</w:t>
      </w:r>
      <w:bookmarkEnd w:id="320"/>
      <w:bookmarkEnd w:id="321"/>
      <w:bookmarkEnd w:id="322"/>
    </w:p>
    <w:p>
      <w:pPr>
        <w:bidi w:val="0"/>
        <w:ind w:firstLine="420"/>
        <w:rPr>
          <w:rFonts w:hint="eastAsia"/>
          <w:lang w:val="en-US" w:eastAsia="zh-CN"/>
        </w:rPr>
      </w:pPr>
      <w:bookmarkStart w:id="323" w:name="_Toc17038"/>
      <w:bookmarkStart w:id="324" w:name="_Toc983"/>
      <w:bookmarkStart w:id="325" w:name="_Toc11586"/>
      <w:r>
        <w:rPr>
          <w:rFonts w:hint="eastAsia"/>
          <w:lang w:val="en-US" w:eastAsia="zh-CN"/>
        </w:rPr>
        <w:t>83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通道10视频遮挡报警</w:t>
      </w:r>
      <w:bookmarkEnd w:id="323"/>
      <w:bookmarkEnd w:id="324"/>
      <w:bookmarkEnd w:id="325"/>
    </w:p>
    <w:p>
      <w:pPr>
        <w:bidi w:val="0"/>
        <w:ind w:firstLine="420"/>
        <w:rPr>
          <w:rFonts w:hint="eastAsia"/>
          <w:lang w:val="en-US" w:eastAsia="zh-CN"/>
        </w:rPr>
      </w:pPr>
      <w:bookmarkStart w:id="326" w:name="_Toc20818"/>
      <w:bookmarkStart w:id="327" w:name="_Toc4426"/>
      <w:bookmarkStart w:id="328" w:name="_Toc29879"/>
      <w:r>
        <w:rPr>
          <w:rFonts w:hint="eastAsia"/>
          <w:lang w:val="en-US" w:eastAsia="zh-CN"/>
        </w:rPr>
        <w:t>84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通道11视频遮挡报警</w:t>
      </w:r>
      <w:bookmarkEnd w:id="326"/>
      <w:bookmarkEnd w:id="327"/>
      <w:bookmarkEnd w:id="328"/>
    </w:p>
    <w:p>
      <w:pPr>
        <w:bidi w:val="0"/>
        <w:ind w:firstLine="420"/>
        <w:rPr>
          <w:rFonts w:hint="eastAsia"/>
          <w:lang w:val="en-US" w:eastAsia="zh-CN"/>
        </w:rPr>
      </w:pPr>
      <w:bookmarkStart w:id="329" w:name="_Toc9133"/>
      <w:bookmarkStart w:id="330" w:name="_Toc1536"/>
      <w:bookmarkStart w:id="331" w:name="_Toc16285"/>
      <w:r>
        <w:rPr>
          <w:rFonts w:hint="eastAsia"/>
          <w:lang w:val="en-US" w:eastAsia="zh-CN"/>
        </w:rPr>
        <w:t>85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通道12视频遮挡报警</w:t>
      </w:r>
      <w:bookmarkEnd w:id="329"/>
      <w:bookmarkEnd w:id="330"/>
      <w:bookmarkEnd w:id="331"/>
    </w:p>
    <w:p>
      <w:pPr>
        <w:bidi w:val="0"/>
        <w:ind w:firstLine="420"/>
        <w:rPr>
          <w:rFonts w:hint="eastAsia"/>
          <w:lang w:val="en-US" w:eastAsia="zh-CN"/>
        </w:rPr>
      </w:pPr>
      <w:bookmarkStart w:id="332" w:name="_Toc4607"/>
      <w:bookmarkStart w:id="333" w:name="_Toc12505"/>
      <w:bookmarkStart w:id="334" w:name="_Toc14684"/>
      <w:r>
        <w:rPr>
          <w:rFonts w:hint="eastAsia"/>
          <w:lang w:val="en-US" w:eastAsia="zh-CN"/>
        </w:rPr>
        <w:t>86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通道13视频遮挡报警</w:t>
      </w:r>
      <w:bookmarkEnd w:id="332"/>
      <w:bookmarkEnd w:id="333"/>
      <w:bookmarkEnd w:id="334"/>
    </w:p>
    <w:p>
      <w:pPr>
        <w:bidi w:val="0"/>
        <w:ind w:firstLine="420"/>
        <w:rPr>
          <w:rFonts w:hint="eastAsia"/>
          <w:lang w:val="en-US" w:eastAsia="zh-CN"/>
        </w:rPr>
      </w:pPr>
      <w:bookmarkStart w:id="335" w:name="_Toc15349"/>
      <w:bookmarkStart w:id="336" w:name="_Toc22477"/>
      <w:r>
        <w:rPr>
          <w:rFonts w:hint="eastAsia"/>
          <w:lang w:val="en-US" w:eastAsia="zh-CN"/>
        </w:rPr>
        <w:t>87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通道14视频遮挡报警</w:t>
      </w:r>
      <w:bookmarkEnd w:id="335"/>
      <w:bookmarkEnd w:id="336"/>
    </w:p>
    <w:p>
      <w:pPr>
        <w:bidi w:val="0"/>
        <w:ind w:firstLine="420"/>
        <w:rPr>
          <w:rFonts w:hint="eastAsia"/>
          <w:lang w:val="en-US" w:eastAsia="zh-CN"/>
        </w:rPr>
      </w:pPr>
      <w:bookmarkStart w:id="337" w:name="_Toc74"/>
      <w:bookmarkStart w:id="338" w:name="_Toc9718"/>
      <w:bookmarkStart w:id="339" w:name="_Toc28468"/>
      <w:r>
        <w:rPr>
          <w:rFonts w:hint="eastAsia"/>
          <w:lang w:val="en-US" w:eastAsia="zh-CN"/>
        </w:rPr>
        <w:t>88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通道15视频遮挡报警</w:t>
      </w:r>
      <w:bookmarkEnd w:id="337"/>
      <w:bookmarkEnd w:id="338"/>
      <w:bookmarkEnd w:id="339"/>
    </w:p>
    <w:p>
      <w:pPr>
        <w:bidi w:val="0"/>
        <w:ind w:firstLine="420"/>
        <w:rPr>
          <w:rFonts w:hint="eastAsia"/>
          <w:lang w:val="en-US" w:eastAsia="zh-CN"/>
        </w:rPr>
      </w:pPr>
      <w:bookmarkStart w:id="340" w:name="_Toc10012"/>
      <w:bookmarkStart w:id="341" w:name="_Toc28932"/>
      <w:bookmarkStart w:id="342" w:name="_Toc17605"/>
      <w:r>
        <w:rPr>
          <w:rFonts w:hint="eastAsia"/>
          <w:lang w:val="en-US" w:eastAsia="zh-CN"/>
        </w:rPr>
        <w:t>89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通道16视频遮挡报警</w:t>
      </w:r>
      <w:bookmarkEnd w:id="340"/>
      <w:bookmarkEnd w:id="341"/>
      <w:bookmarkEnd w:id="342"/>
    </w:p>
    <w:p>
      <w:pPr>
        <w:bidi w:val="0"/>
        <w:ind w:firstLine="420"/>
        <w:rPr>
          <w:rFonts w:hint="eastAsia"/>
          <w:lang w:val="en-US" w:eastAsia="zh-CN"/>
        </w:rPr>
      </w:pPr>
      <w:bookmarkStart w:id="343" w:name="_Toc699"/>
      <w:bookmarkStart w:id="344" w:name="_Toc16211"/>
      <w:bookmarkStart w:id="345" w:name="_Toc11801"/>
      <w:r>
        <w:rPr>
          <w:rFonts w:hint="eastAsia"/>
          <w:lang w:val="en-US" w:eastAsia="zh-CN"/>
        </w:rPr>
        <w:t>90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通道17视频遮挡报警</w:t>
      </w:r>
      <w:bookmarkEnd w:id="343"/>
      <w:bookmarkEnd w:id="344"/>
      <w:bookmarkEnd w:id="345"/>
    </w:p>
    <w:p>
      <w:pPr>
        <w:bidi w:val="0"/>
        <w:ind w:firstLine="420"/>
        <w:rPr>
          <w:rFonts w:hint="eastAsia"/>
          <w:lang w:val="en-US" w:eastAsia="zh-CN"/>
        </w:rPr>
      </w:pPr>
      <w:bookmarkStart w:id="346" w:name="_Toc14626"/>
      <w:bookmarkStart w:id="347" w:name="_Toc11484"/>
      <w:bookmarkStart w:id="348" w:name="_Toc19508"/>
      <w:r>
        <w:rPr>
          <w:rFonts w:hint="eastAsia"/>
          <w:lang w:val="en-US" w:eastAsia="zh-CN"/>
        </w:rPr>
        <w:t>91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通道18视频遮挡报警</w:t>
      </w:r>
      <w:bookmarkEnd w:id="346"/>
      <w:bookmarkEnd w:id="347"/>
      <w:bookmarkEnd w:id="348"/>
    </w:p>
    <w:p>
      <w:pPr>
        <w:bidi w:val="0"/>
        <w:ind w:firstLine="420"/>
        <w:rPr>
          <w:rFonts w:hint="eastAsia"/>
          <w:lang w:val="en-US" w:eastAsia="zh-CN"/>
        </w:rPr>
      </w:pPr>
      <w:bookmarkStart w:id="349" w:name="_Toc23310"/>
      <w:bookmarkStart w:id="350" w:name="_Toc2801"/>
      <w:bookmarkStart w:id="351" w:name="_Toc10478"/>
      <w:r>
        <w:rPr>
          <w:rFonts w:hint="eastAsia"/>
          <w:lang w:val="en-US" w:eastAsia="zh-CN"/>
        </w:rPr>
        <w:t>92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通道19视频遮挡报警</w:t>
      </w:r>
      <w:bookmarkEnd w:id="349"/>
      <w:bookmarkEnd w:id="350"/>
      <w:bookmarkEnd w:id="351"/>
    </w:p>
    <w:p>
      <w:pPr>
        <w:bidi w:val="0"/>
        <w:ind w:firstLine="420"/>
        <w:rPr>
          <w:rFonts w:hint="eastAsia"/>
          <w:lang w:val="en-US" w:eastAsia="zh-CN"/>
        </w:rPr>
      </w:pPr>
      <w:bookmarkStart w:id="352" w:name="_Toc20357"/>
      <w:bookmarkStart w:id="353" w:name="_Toc28933"/>
      <w:bookmarkStart w:id="354" w:name="_Toc19633"/>
      <w:r>
        <w:rPr>
          <w:rFonts w:hint="eastAsia"/>
          <w:lang w:val="en-US" w:eastAsia="zh-CN"/>
        </w:rPr>
        <w:t>93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通道20视频遮挡报警</w:t>
      </w:r>
      <w:bookmarkEnd w:id="352"/>
      <w:bookmarkEnd w:id="353"/>
      <w:bookmarkEnd w:id="354"/>
    </w:p>
    <w:p>
      <w:pPr>
        <w:bidi w:val="0"/>
        <w:ind w:firstLine="420"/>
        <w:rPr>
          <w:rFonts w:hint="eastAsia"/>
          <w:lang w:val="en-US" w:eastAsia="zh-CN"/>
        </w:rPr>
      </w:pPr>
      <w:bookmarkStart w:id="355" w:name="_Toc8401"/>
      <w:bookmarkStart w:id="356" w:name="_Toc11445"/>
      <w:bookmarkStart w:id="357" w:name="_Toc20518"/>
      <w:r>
        <w:rPr>
          <w:rFonts w:hint="eastAsia"/>
          <w:lang w:val="en-US" w:eastAsia="zh-CN"/>
        </w:rPr>
        <w:t>94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通道21视频遮挡报警</w:t>
      </w:r>
      <w:bookmarkEnd w:id="355"/>
      <w:bookmarkEnd w:id="356"/>
      <w:bookmarkEnd w:id="357"/>
    </w:p>
    <w:p>
      <w:pPr>
        <w:bidi w:val="0"/>
        <w:ind w:firstLine="420"/>
        <w:rPr>
          <w:rFonts w:hint="eastAsia"/>
          <w:lang w:val="en-US" w:eastAsia="zh-CN"/>
        </w:rPr>
      </w:pPr>
      <w:bookmarkStart w:id="358" w:name="_Toc25559"/>
      <w:bookmarkStart w:id="359" w:name="_Toc619"/>
      <w:bookmarkStart w:id="360" w:name="_Toc18834"/>
      <w:r>
        <w:rPr>
          <w:rFonts w:hint="eastAsia"/>
          <w:lang w:val="en-US" w:eastAsia="zh-CN"/>
        </w:rPr>
        <w:t>95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通道22视频遮挡报警</w:t>
      </w:r>
      <w:bookmarkEnd w:id="358"/>
      <w:bookmarkEnd w:id="359"/>
      <w:bookmarkEnd w:id="360"/>
    </w:p>
    <w:p>
      <w:pPr>
        <w:bidi w:val="0"/>
        <w:ind w:firstLine="420"/>
        <w:rPr>
          <w:rFonts w:hint="eastAsia"/>
          <w:lang w:val="en-US" w:eastAsia="zh-CN"/>
        </w:rPr>
      </w:pPr>
      <w:bookmarkStart w:id="361" w:name="_Toc1903"/>
      <w:bookmarkStart w:id="362" w:name="_Toc30243"/>
      <w:bookmarkStart w:id="363" w:name="_Toc6406"/>
      <w:r>
        <w:rPr>
          <w:rFonts w:hint="eastAsia"/>
          <w:lang w:val="en-US" w:eastAsia="zh-CN"/>
        </w:rPr>
        <w:t>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通道23视频遮挡报警</w:t>
      </w:r>
      <w:bookmarkEnd w:id="361"/>
      <w:bookmarkEnd w:id="362"/>
      <w:bookmarkEnd w:id="363"/>
    </w:p>
    <w:p>
      <w:pPr>
        <w:bidi w:val="0"/>
        <w:ind w:firstLine="420"/>
        <w:rPr>
          <w:rFonts w:hint="eastAsia"/>
          <w:lang w:val="en-US" w:eastAsia="zh-CN"/>
        </w:rPr>
      </w:pPr>
      <w:bookmarkStart w:id="364" w:name="_Toc2407"/>
      <w:bookmarkStart w:id="365" w:name="_Toc17832"/>
      <w:bookmarkStart w:id="366" w:name="_Toc11090"/>
      <w:r>
        <w:rPr>
          <w:rFonts w:hint="eastAsia"/>
          <w:lang w:val="en-US" w:eastAsia="zh-CN"/>
        </w:rPr>
        <w:t>97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通道24视频遮挡报警</w:t>
      </w:r>
      <w:bookmarkEnd w:id="364"/>
      <w:bookmarkEnd w:id="365"/>
      <w:bookmarkEnd w:id="366"/>
    </w:p>
    <w:p>
      <w:pPr>
        <w:bidi w:val="0"/>
        <w:ind w:firstLine="420"/>
        <w:rPr>
          <w:rFonts w:hint="eastAsia"/>
          <w:lang w:val="en-US" w:eastAsia="zh-CN"/>
        </w:rPr>
      </w:pPr>
      <w:bookmarkStart w:id="367" w:name="_Toc31584"/>
      <w:bookmarkStart w:id="368" w:name="_Toc8419"/>
      <w:bookmarkStart w:id="369" w:name="_Toc9832"/>
      <w:r>
        <w:rPr>
          <w:rFonts w:hint="eastAsia"/>
          <w:lang w:val="en-US" w:eastAsia="zh-CN"/>
        </w:rPr>
        <w:t>98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通道25视频遮挡报警</w:t>
      </w:r>
      <w:bookmarkEnd w:id="367"/>
      <w:bookmarkEnd w:id="368"/>
      <w:bookmarkEnd w:id="369"/>
    </w:p>
    <w:p>
      <w:pPr>
        <w:bidi w:val="0"/>
        <w:ind w:firstLine="420"/>
        <w:rPr>
          <w:rFonts w:hint="eastAsia"/>
          <w:lang w:val="en-US" w:eastAsia="zh-CN"/>
        </w:rPr>
      </w:pPr>
      <w:bookmarkStart w:id="370" w:name="_Toc27432"/>
      <w:bookmarkStart w:id="371" w:name="_Toc16785"/>
      <w:bookmarkStart w:id="372" w:name="_Toc9200"/>
      <w:r>
        <w:rPr>
          <w:rFonts w:hint="eastAsia"/>
          <w:lang w:val="en-US" w:eastAsia="zh-CN"/>
        </w:rPr>
        <w:t>99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通道26视频遮挡报警</w:t>
      </w:r>
      <w:bookmarkEnd w:id="370"/>
      <w:bookmarkEnd w:id="371"/>
      <w:bookmarkEnd w:id="372"/>
    </w:p>
    <w:p>
      <w:pPr>
        <w:bidi w:val="0"/>
        <w:ind w:firstLine="420"/>
        <w:rPr>
          <w:rFonts w:hint="eastAsia"/>
          <w:lang w:val="en-US" w:eastAsia="zh-CN"/>
        </w:rPr>
      </w:pPr>
      <w:bookmarkStart w:id="373" w:name="_Toc31840"/>
      <w:bookmarkStart w:id="374" w:name="_Toc6462"/>
      <w:bookmarkStart w:id="375" w:name="_Toc28941"/>
      <w:bookmarkStart w:id="376" w:name="_Toc22283"/>
      <w:bookmarkStart w:id="377" w:name="_Toc8497"/>
      <w:r>
        <w:rPr>
          <w:rFonts w:hint="eastAsia"/>
          <w:lang w:val="en-US" w:eastAsia="zh-CN"/>
        </w:rPr>
        <w:t>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通道27视频遮挡报警</w:t>
      </w:r>
      <w:bookmarkEnd w:id="373"/>
      <w:bookmarkEnd w:id="374"/>
      <w:bookmarkEnd w:id="375"/>
      <w:bookmarkEnd w:id="376"/>
      <w:bookmarkEnd w:id="377"/>
    </w:p>
    <w:p>
      <w:pPr>
        <w:bidi w:val="0"/>
        <w:ind w:firstLine="420" w:firstLineChars="0"/>
        <w:outlineLvl w:val="9"/>
        <w:rPr>
          <w:rFonts w:hint="eastAsia"/>
          <w:lang w:val="en-US" w:eastAsia="zh-CN"/>
        </w:rPr>
      </w:pPr>
      <w:bookmarkStart w:id="378" w:name="_Toc6525"/>
      <w:bookmarkStart w:id="379" w:name="_Toc31917"/>
      <w:bookmarkStart w:id="380" w:name="_Toc232"/>
      <w:bookmarkStart w:id="381" w:name="_Toc20992"/>
      <w:bookmarkStart w:id="382" w:name="_Toc2096"/>
      <w:bookmarkStart w:id="383" w:name="_Toc26603"/>
      <w:r>
        <w:rPr>
          <w:rFonts w:hint="eastAsia"/>
          <w:lang w:val="en-US" w:eastAsia="zh-CN"/>
        </w:rPr>
        <w:t>101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通道28视频遮挡报警</w:t>
      </w:r>
      <w:bookmarkEnd w:id="378"/>
      <w:bookmarkEnd w:id="379"/>
      <w:bookmarkEnd w:id="380"/>
      <w:bookmarkEnd w:id="381"/>
      <w:bookmarkEnd w:id="382"/>
      <w:bookmarkEnd w:id="383"/>
    </w:p>
    <w:p>
      <w:pPr>
        <w:bidi w:val="0"/>
        <w:ind w:firstLine="420" w:firstLineChars="0"/>
        <w:outlineLvl w:val="9"/>
        <w:rPr>
          <w:rFonts w:hint="eastAsia"/>
          <w:lang w:val="en-US" w:eastAsia="zh-CN"/>
        </w:rPr>
      </w:pPr>
      <w:bookmarkStart w:id="384" w:name="_Toc13164"/>
      <w:bookmarkStart w:id="385" w:name="_Toc14455"/>
      <w:bookmarkStart w:id="386" w:name="_Toc27229"/>
      <w:bookmarkStart w:id="387" w:name="_Toc24829"/>
      <w:bookmarkStart w:id="388" w:name="_Toc18650"/>
      <w:bookmarkStart w:id="389" w:name="_Toc2825"/>
      <w:r>
        <w:rPr>
          <w:rFonts w:hint="eastAsia"/>
          <w:lang w:val="en-US" w:eastAsia="zh-CN"/>
        </w:rPr>
        <w:t>102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通道29视频遮挡报警</w:t>
      </w:r>
      <w:bookmarkEnd w:id="384"/>
      <w:bookmarkEnd w:id="385"/>
      <w:bookmarkEnd w:id="386"/>
      <w:bookmarkEnd w:id="387"/>
      <w:bookmarkEnd w:id="388"/>
      <w:bookmarkEnd w:id="389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390" w:name="_Toc584"/>
      <w:bookmarkStart w:id="391" w:name="_Toc7115"/>
      <w:bookmarkStart w:id="392" w:name="_Toc10003"/>
      <w:r>
        <w:rPr>
          <w:rFonts w:hint="eastAsia"/>
          <w:lang w:val="en-US" w:eastAsia="zh-CN"/>
        </w:rPr>
        <w:t>103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通道30视频遮挡报警</w:t>
      </w:r>
      <w:bookmarkEnd w:id="390"/>
      <w:bookmarkEnd w:id="391"/>
      <w:bookmarkEnd w:id="392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393" w:name="_Toc15500"/>
      <w:bookmarkStart w:id="394" w:name="_Toc1909"/>
      <w:bookmarkStart w:id="395" w:name="_Toc13922"/>
      <w:r>
        <w:rPr>
          <w:rFonts w:hint="eastAsia"/>
          <w:lang w:val="en-US" w:eastAsia="zh-CN"/>
        </w:rPr>
        <w:t>104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通道31视频遮挡报警</w:t>
      </w:r>
      <w:bookmarkEnd w:id="393"/>
      <w:bookmarkEnd w:id="394"/>
      <w:bookmarkEnd w:id="395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396" w:name="_Toc22721"/>
      <w:bookmarkStart w:id="397" w:name="_Toc26127"/>
      <w:bookmarkStart w:id="398" w:name="_Toc16434"/>
      <w:r>
        <w:rPr>
          <w:rFonts w:hint="eastAsia"/>
          <w:lang w:val="en-US" w:eastAsia="zh-CN"/>
        </w:rPr>
        <w:t>105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通道32视频遮挡报警</w:t>
      </w:r>
      <w:bookmarkEnd w:id="396"/>
      <w:bookmarkEnd w:id="397"/>
      <w:bookmarkEnd w:id="398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399" w:name="_Toc29807"/>
      <w:bookmarkStart w:id="400" w:name="_Toc26387"/>
      <w:bookmarkStart w:id="401" w:name="_Toc11455"/>
      <w:r>
        <w:rPr>
          <w:rFonts w:hint="eastAsia"/>
          <w:lang w:val="en-US" w:eastAsia="zh-CN"/>
        </w:rPr>
        <w:t>106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存储器1故障报警</w:t>
      </w:r>
      <w:bookmarkEnd w:id="399"/>
      <w:bookmarkEnd w:id="400"/>
      <w:bookmarkEnd w:id="401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02" w:name="_Toc17662"/>
      <w:bookmarkStart w:id="403" w:name="_Toc1919"/>
      <w:bookmarkStart w:id="404" w:name="_Toc3718"/>
      <w:r>
        <w:rPr>
          <w:rFonts w:hint="eastAsia"/>
          <w:lang w:val="en-US" w:eastAsia="zh-CN"/>
        </w:rPr>
        <w:t>107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存储器2故障报警</w:t>
      </w:r>
      <w:bookmarkEnd w:id="402"/>
      <w:bookmarkEnd w:id="403"/>
      <w:bookmarkEnd w:id="404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05" w:name="_Toc15356"/>
      <w:bookmarkStart w:id="406" w:name="_Toc22606"/>
      <w:bookmarkStart w:id="407" w:name="_Toc10115"/>
      <w:r>
        <w:rPr>
          <w:rFonts w:hint="eastAsia"/>
          <w:lang w:val="en-US" w:eastAsia="zh-CN"/>
        </w:rPr>
        <w:t>108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存储器3故障报警</w:t>
      </w:r>
      <w:bookmarkEnd w:id="405"/>
      <w:bookmarkEnd w:id="406"/>
      <w:bookmarkEnd w:id="407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08" w:name="_Toc22858"/>
      <w:bookmarkStart w:id="409" w:name="_Toc15294"/>
      <w:bookmarkStart w:id="410" w:name="_Toc19334"/>
      <w:r>
        <w:rPr>
          <w:rFonts w:hint="eastAsia"/>
          <w:lang w:val="en-US" w:eastAsia="zh-CN"/>
        </w:rPr>
        <w:t>109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存储器4故障报警</w:t>
      </w:r>
      <w:bookmarkEnd w:id="408"/>
      <w:bookmarkEnd w:id="409"/>
      <w:bookmarkEnd w:id="410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11" w:name="_Toc29765"/>
      <w:bookmarkStart w:id="412" w:name="_Toc25673"/>
      <w:bookmarkStart w:id="413" w:name="_Toc3436"/>
      <w:r>
        <w:rPr>
          <w:rFonts w:hint="eastAsia"/>
          <w:lang w:val="en-US" w:eastAsia="zh-CN"/>
        </w:rPr>
        <w:t>110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存储器5故障报警</w:t>
      </w:r>
      <w:bookmarkEnd w:id="411"/>
      <w:bookmarkEnd w:id="412"/>
      <w:bookmarkEnd w:id="413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14" w:name="_Toc22481"/>
      <w:bookmarkStart w:id="415" w:name="_Toc29333"/>
      <w:bookmarkStart w:id="416" w:name="_Toc5384"/>
      <w:r>
        <w:rPr>
          <w:rFonts w:hint="eastAsia"/>
          <w:lang w:val="en-US" w:eastAsia="zh-CN"/>
        </w:rPr>
        <w:t>111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存储器6故障报警</w:t>
      </w:r>
      <w:bookmarkEnd w:id="414"/>
      <w:bookmarkEnd w:id="415"/>
      <w:bookmarkEnd w:id="416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17" w:name="_Toc20139"/>
      <w:bookmarkStart w:id="418" w:name="_Toc24098"/>
      <w:bookmarkStart w:id="419" w:name="_Toc15027"/>
      <w:r>
        <w:rPr>
          <w:rFonts w:hint="eastAsia"/>
          <w:lang w:val="en-US" w:eastAsia="zh-CN"/>
        </w:rPr>
        <w:t>112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存储器7故障报警</w:t>
      </w:r>
      <w:bookmarkEnd w:id="417"/>
      <w:bookmarkEnd w:id="418"/>
      <w:bookmarkEnd w:id="419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20" w:name="_Toc10383"/>
      <w:bookmarkStart w:id="421" w:name="_Toc19329"/>
      <w:bookmarkStart w:id="422" w:name="_Toc2378"/>
      <w:r>
        <w:rPr>
          <w:rFonts w:hint="eastAsia"/>
          <w:lang w:val="en-US" w:eastAsia="zh-CN"/>
        </w:rPr>
        <w:t>113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存储器8故障报警</w:t>
      </w:r>
      <w:bookmarkEnd w:id="420"/>
      <w:bookmarkEnd w:id="421"/>
      <w:bookmarkEnd w:id="422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23" w:name="_Toc12532"/>
      <w:bookmarkStart w:id="424" w:name="_Toc17765"/>
      <w:bookmarkStart w:id="425" w:name="_Toc22866"/>
      <w:r>
        <w:rPr>
          <w:rFonts w:hint="eastAsia"/>
          <w:lang w:val="en-US" w:eastAsia="zh-CN"/>
        </w:rPr>
        <w:t>114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存储器9故障报警</w:t>
      </w:r>
      <w:bookmarkEnd w:id="423"/>
      <w:bookmarkEnd w:id="424"/>
      <w:bookmarkEnd w:id="425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26" w:name="_Toc24133"/>
      <w:bookmarkStart w:id="427" w:name="_Toc32210"/>
      <w:bookmarkStart w:id="428" w:name="_Toc9939"/>
      <w:r>
        <w:rPr>
          <w:rFonts w:hint="eastAsia"/>
          <w:lang w:val="en-US" w:eastAsia="zh-CN"/>
        </w:rPr>
        <w:t>115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存储器10故障报警</w:t>
      </w:r>
      <w:bookmarkEnd w:id="426"/>
      <w:bookmarkEnd w:id="427"/>
      <w:bookmarkEnd w:id="428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29" w:name="_Toc8493"/>
      <w:bookmarkStart w:id="430" w:name="_Toc25678"/>
      <w:bookmarkStart w:id="431" w:name="_Toc29613"/>
      <w:r>
        <w:rPr>
          <w:rFonts w:hint="eastAsia"/>
          <w:lang w:val="en-US" w:eastAsia="zh-CN"/>
        </w:rPr>
        <w:t>116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存储器11故障报警</w:t>
      </w:r>
      <w:bookmarkEnd w:id="429"/>
      <w:bookmarkEnd w:id="430"/>
      <w:bookmarkEnd w:id="431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32" w:name="_Toc30818"/>
      <w:bookmarkStart w:id="433" w:name="_Toc9447"/>
      <w:bookmarkStart w:id="434" w:name="_Toc23943"/>
      <w:r>
        <w:rPr>
          <w:rFonts w:hint="eastAsia"/>
          <w:lang w:val="en-US" w:eastAsia="zh-CN"/>
        </w:rPr>
        <w:t>117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存储器12故障报警</w:t>
      </w:r>
      <w:bookmarkEnd w:id="432"/>
      <w:bookmarkEnd w:id="433"/>
      <w:bookmarkEnd w:id="434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35" w:name="_Toc28684"/>
      <w:bookmarkStart w:id="436" w:name="_Toc18023"/>
      <w:bookmarkStart w:id="437" w:name="_Toc5445"/>
      <w:r>
        <w:rPr>
          <w:rFonts w:hint="eastAsia"/>
          <w:lang w:val="en-US" w:eastAsia="zh-CN"/>
        </w:rPr>
        <w:t>118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存储器13故障报警</w:t>
      </w:r>
      <w:bookmarkEnd w:id="435"/>
      <w:bookmarkEnd w:id="436"/>
      <w:bookmarkEnd w:id="437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38" w:name="_Toc17505"/>
      <w:bookmarkStart w:id="439" w:name="_Toc1815"/>
      <w:bookmarkStart w:id="440" w:name="_Toc17083"/>
      <w:r>
        <w:rPr>
          <w:rFonts w:hint="eastAsia"/>
          <w:lang w:val="en-US" w:eastAsia="zh-CN"/>
        </w:rPr>
        <w:t>119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存储器14故障报警</w:t>
      </w:r>
      <w:bookmarkEnd w:id="438"/>
      <w:bookmarkEnd w:id="439"/>
      <w:bookmarkEnd w:id="440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41" w:name="_Toc18237"/>
      <w:bookmarkStart w:id="442" w:name="_Toc11033"/>
      <w:bookmarkStart w:id="443" w:name="_Toc20584"/>
      <w:r>
        <w:rPr>
          <w:rFonts w:hint="eastAsia"/>
          <w:lang w:val="en-US" w:eastAsia="zh-CN"/>
        </w:rPr>
        <w:t>120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存储器15故障报警</w:t>
      </w:r>
      <w:bookmarkEnd w:id="441"/>
      <w:bookmarkEnd w:id="442"/>
      <w:bookmarkEnd w:id="443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44" w:name="_Toc6768"/>
      <w:bookmarkStart w:id="445" w:name="_Toc14554"/>
      <w:bookmarkStart w:id="446" w:name="_Toc19248"/>
      <w:r>
        <w:rPr>
          <w:rFonts w:hint="eastAsia"/>
          <w:lang w:val="en-US" w:eastAsia="zh-CN"/>
        </w:rPr>
        <w:t>121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存储器16故障报警</w:t>
      </w:r>
      <w:bookmarkEnd w:id="444"/>
      <w:bookmarkEnd w:id="445"/>
      <w:bookmarkEnd w:id="446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47" w:name="_Toc25549"/>
      <w:bookmarkStart w:id="448" w:name="_Toc4204"/>
      <w:bookmarkStart w:id="449" w:name="_Toc8961"/>
      <w:r>
        <w:rPr>
          <w:rFonts w:hint="eastAsia"/>
          <w:lang w:val="en-US" w:eastAsia="zh-CN"/>
        </w:rPr>
        <w:t>122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计价器故障</w:t>
      </w:r>
      <w:bookmarkEnd w:id="447"/>
      <w:bookmarkEnd w:id="448"/>
      <w:bookmarkEnd w:id="449"/>
    </w:p>
    <w:p>
      <w:pPr>
        <w:bidi w:val="0"/>
        <w:ind w:firstLine="420" w:firstLineChars="0"/>
        <w:outlineLvl w:val="9"/>
        <w:rPr>
          <w:rFonts w:hint="eastAsia"/>
          <w:lang w:val="en-US" w:eastAsia="zh-CN"/>
        </w:rPr>
      </w:pPr>
      <w:bookmarkStart w:id="450" w:name="_Toc14910"/>
      <w:bookmarkStart w:id="451" w:name="_Toc25030"/>
      <w:bookmarkStart w:id="452" w:name="_Toc23346"/>
      <w:bookmarkStart w:id="453" w:name="_Toc16831"/>
      <w:bookmarkStart w:id="454" w:name="_Toc21948"/>
      <w:r>
        <w:rPr>
          <w:rFonts w:hint="eastAsia"/>
          <w:lang w:val="en-US" w:eastAsia="zh-CN"/>
        </w:rPr>
        <w:t>123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服务评价器故障（前后排）</w:t>
      </w:r>
      <w:bookmarkEnd w:id="450"/>
      <w:bookmarkEnd w:id="451"/>
      <w:bookmarkEnd w:id="452"/>
      <w:bookmarkEnd w:id="453"/>
      <w:bookmarkEnd w:id="454"/>
    </w:p>
    <w:p>
      <w:pPr>
        <w:bidi w:val="0"/>
        <w:ind w:firstLine="420" w:firstLineChars="0"/>
        <w:outlineLvl w:val="9"/>
        <w:rPr>
          <w:rFonts w:hint="eastAsia"/>
          <w:lang w:val="en-US" w:eastAsia="zh-CN"/>
        </w:rPr>
      </w:pPr>
      <w:bookmarkStart w:id="455" w:name="_Toc12497"/>
      <w:bookmarkStart w:id="456" w:name="_Toc263"/>
      <w:bookmarkStart w:id="457" w:name="_Toc1692"/>
      <w:bookmarkStart w:id="458" w:name="_Toc18429"/>
      <w:bookmarkStart w:id="459" w:name="_Toc20647"/>
      <w:bookmarkStart w:id="460" w:name="_Toc10163"/>
      <w:r>
        <w:rPr>
          <w:rFonts w:hint="eastAsia"/>
          <w:lang w:val="en-US" w:eastAsia="zh-CN"/>
        </w:rPr>
        <w:t>124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LED广告屏故障</w:t>
      </w:r>
      <w:bookmarkEnd w:id="455"/>
      <w:bookmarkEnd w:id="456"/>
      <w:bookmarkEnd w:id="457"/>
      <w:bookmarkEnd w:id="458"/>
      <w:bookmarkEnd w:id="459"/>
      <w:bookmarkEnd w:id="460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61" w:name="_Toc17668"/>
      <w:bookmarkStart w:id="462" w:name="_Toc1161"/>
      <w:bookmarkStart w:id="463" w:name="_Toc17435"/>
      <w:bookmarkStart w:id="464" w:name="_Toc22647"/>
      <w:bookmarkStart w:id="465" w:name="_Toc32645"/>
      <w:r>
        <w:rPr>
          <w:rFonts w:hint="eastAsia"/>
          <w:lang w:val="en-US" w:eastAsia="zh-CN"/>
        </w:rPr>
        <w:t>125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安全访问模块故障</w:t>
      </w:r>
      <w:bookmarkEnd w:id="461"/>
      <w:bookmarkEnd w:id="462"/>
      <w:bookmarkEnd w:id="463"/>
      <w:bookmarkEnd w:id="464"/>
      <w:bookmarkEnd w:id="465"/>
    </w:p>
    <w:p>
      <w:pPr>
        <w:bidi w:val="0"/>
        <w:ind w:firstLine="420" w:firstLineChars="0"/>
        <w:outlineLvl w:val="9"/>
        <w:rPr>
          <w:rFonts w:hint="eastAsia"/>
          <w:lang w:val="en-US" w:eastAsia="zh-CN"/>
        </w:rPr>
      </w:pPr>
      <w:bookmarkStart w:id="466" w:name="_Toc4540"/>
      <w:bookmarkStart w:id="467" w:name="_Toc5151"/>
      <w:bookmarkStart w:id="468" w:name="_Toc32351"/>
      <w:bookmarkStart w:id="469" w:name="_Toc18267"/>
      <w:bookmarkStart w:id="470" w:name="_Toc1166"/>
      <w:bookmarkStart w:id="471" w:name="_Toc18257"/>
      <w:r>
        <w:rPr>
          <w:rFonts w:hint="eastAsia"/>
          <w:lang w:val="en-US" w:eastAsia="zh-CN"/>
        </w:rPr>
        <w:t>126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LED顶灯故障</w:t>
      </w:r>
      <w:bookmarkEnd w:id="466"/>
      <w:bookmarkEnd w:id="467"/>
      <w:bookmarkEnd w:id="468"/>
      <w:bookmarkEnd w:id="469"/>
      <w:bookmarkEnd w:id="470"/>
      <w:bookmarkEnd w:id="471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72" w:name="_Toc4600"/>
      <w:bookmarkStart w:id="473" w:name="_Toc13963"/>
      <w:bookmarkStart w:id="474" w:name="_Toc32148"/>
      <w:r>
        <w:rPr>
          <w:rFonts w:hint="eastAsia"/>
          <w:lang w:val="en-US" w:eastAsia="zh-CN"/>
        </w:rPr>
        <w:t>127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禁行路段行驶</w:t>
      </w:r>
      <w:bookmarkEnd w:id="472"/>
      <w:bookmarkEnd w:id="473"/>
      <w:bookmarkEnd w:id="474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75" w:name="_Toc8340"/>
      <w:bookmarkStart w:id="476" w:name="_Toc17304"/>
      <w:bookmarkStart w:id="477" w:name="_Toc18318"/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车速传感器故障</w:t>
      </w:r>
      <w:bookmarkEnd w:id="475"/>
      <w:bookmarkEnd w:id="476"/>
      <w:bookmarkEnd w:id="477"/>
    </w:p>
    <w:p>
      <w:pPr>
        <w:bidi w:val="0"/>
        <w:ind w:firstLine="420" w:firstLineChars="0"/>
        <w:outlineLvl w:val="9"/>
        <w:rPr>
          <w:rFonts w:hint="eastAsia"/>
          <w:lang w:val="en-US" w:eastAsia="zh-CN"/>
        </w:rPr>
      </w:pPr>
      <w:bookmarkStart w:id="478" w:name="_Toc611"/>
      <w:bookmarkStart w:id="479" w:name="_Toc18616"/>
      <w:bookmarkStart w:id="480" w:name="_Toc22986"/>
      <w:bookmarkStart w:id="481" w:name="_Toc11881"/>
      <w:bookmarkStart w:id="482" w:name="_Toc23106"/>
      <w:bookmarkStart w:id="483" w:name="_Toc25892"/>
      <w:r>
        <w:rPr>
          <w:rFonts w:hint="eastAsia"/>
          <w:lang w:val="en-US" w:eastAsia="zh-CN"/>
        </w:rPr>
        <w:t>129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ISU存储异常</w:t>
      </w:r>
      <w:bookmarkEnd w:id="478"/>
      <w:bookmarkEnd w:id="479"/>
      <w:bookmarkEnd w:id="480"/>
      <w:bookmarkEnd w:id="481"/>
      <w:bookmarkEnd w:id="482"/>
      <w:bookmarkEnd w:id="483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84" w:name="_Toc17465"/>
      <w:bookmarkStart w:id="485" w:name="_Toc22107"/>
      <w:bookmarkStart w:id="486" w:name="_Toc13268"/>
      <w:r>
        <w:rPr>
          <w:rFonts w:hint="eastAsia"/>
          <w:lang w:val="en-US" w:eastAsia="zh-CN"/>
        </w:rPr>
        <w:t>130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录音设备故障</w:t>
      </w:r>
      <w:bookmarkEnd w:id="484"/>
      <w:bookmarkEnd w:id="485"/>
      <w:bookmarkEnd w:id="486"/>
    </w:p>
    <w:p>
      <w:pPr>
        <w:bidi w:val="0"/>
        <w:ind w:firstLine="420" w:firstLineChars="0"/>
        <w:outlineLvl w:val="9"/>
        <w:rPr>
          <w:rFonts w:hint="eastAsia"/>
          <w:lang w:val="en-US" w:eastAsia="zh-CN"/>
        </w:rPr>
      </w:pPr>
      <w:bookmarkStart w:id="487" w:name="_Toc19772"/>
      <w:bookmarkStart w:id="488" w:name="_Toc2494"/>
      <w:bookmarkStart w:id="489" w:name="_Toc13287"/>
      <w:bookmarkStart w:id="490" w:name="_Toc10720"/>
      <w:bookmarkStart w:id="491" w:name="_Toc18113"/>
      <w:bookmarkStart w:id="492" w:name="_Toc2144"/>
      <w:r>
        <w:rPr>
          <w:rFonts w:hint="eastAsia"/>
          <w:lang w:val="en-US" w:eastAsia="zh-CN"/>
        </w:rPr>
        <w:t>131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计价器实时时钟超过规定的误差范围</w:t>
      </w:r>
      <w:bookmarkEnd w:id="487"/>
      <w:bookmarkEnd w:id="488"/>
      <w:bookmarkEnd w:id="489"/>
      <w:bookmarkEnd w:id="490"/>
      <w:bookmarkEnd w:id="491"/>
      <w:bookmarkEnd w:id="492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93" w:name="_Toc23091"/>
      <w:bookmarkStart w:id="494" w:name="_Toc24764"/>
      <w:bookmarkStart w:id="495" w:name="_Toc8607"/>
      <w:r>
        <w:rPr>
          <w:rFonts w:hint="eastAsia"/>
          <w:lang w:val="en-US" w:eastAsia="zh-CN"/>
        </w:rPr>
        <w:t>132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障碍物检测一级报警</w:t>
      </w:r>
      <w:bookmarkEnd w:id="493"/>
      <w:bookmarkEnd w:id="494"/>
      <w:bookmarkEnd w:id="495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96" w:name="_Toc21582"/>
      <w:bookmarkStart w:id="497" w:name="_Toc15392"/>
      <w:bookmarkStart w:id="498" w:name="_Toc15560"/>
      <w:r>
        <w:rPr>
          <w:rFonts w:hint="eastAsia"/>
          <w:lang w:val="en-US" w:eastAsia="zh-CN"/>
        </w:rPr>
        <w:t>133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障碍物检测二级报警</w:t>
      </w:r>
      <w:bookmarkEnd w:id="496"/>
      <w:bookmarkEnd w:id="497"/>
      <w:bookmarkEnd w:id="498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99" w:name="_Toc22542"/>
      <w:bookmarkStart w:id="500" w:name="_Toc597"/>
      <w:bookmarkStart w:id="501" w:name="_Toc7626"/>
      <w:r>
        <w:rPr>
          <w:rFonts w:hint="eastAsia"/>
          <w:lang w:val="en-US" w:eastAsia="zh-CN"/>
        </w:rPr>
        <w:t>134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频繁变道一级报警</w:t>
      </w:r>
      <w:bookmarkEnd w:id="499"/>
      <w:bookmarkEnd w:id="500"/>
      <w:bookmarkEnd w:id="501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02" w:name="_Toc28080"/>
      <w:bookmarkStart w:id="503" w:name="_Toc14649"/>
      <w:bookmarkStart w:id="504" w:name="_Toc27293"/>
      <w:r>
        <w:rPr>
          <w:rFonts w:hint="eastAsia"/>
          <w:lang w:val="en-US" w:eastAsia="zh-CN"/>
        </w:rPr>
        <w:t>135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车道偏离一级报警</w:t>
      </w:r>
      <w:bookmarkEnd w:id="502"/>
      <w:bookmarkEnd w:id="503"/>
      <w:bookmarkEnd w:id="504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05" w:name="_Toc18"/>
      <w:bookmarkStart w:id="506" w:name="_Toc17878"/>
      <w:bookmarkStart w:id="507" w:name="_Toc15787"/>
      <w:r>
        <w:rPr>
          <w:rFonts w:hint="eastAsia"/>
          <w:lang w:val="en-US" w:eastAsia="zh-CN"/>
        </w:rPr>
        <w:t>136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车道偏离二级报警</w:t>
      </w:r>
      <w:bookmarkEnd w:id="505"/>
      <w:bookmarkEnd w:id="506"/>
      <w:bookmarkEnd w:id="507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08" w:name="_Toc1377"/>
      <w:bookmarkStart w:id="509" w:name="_Toc27051"/>
      <w:bookmarkStart w:id="510" w:name="_Toc7593"/>
      <w:r>
        <w:rPr>
          <w:rFonts w:hint="eastAsia"/>
          <w:lang w:val="en-US" w:eastAsia="zh-CN"/>
        </w:rPr>
        <w:t>137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向前碰撞一级报警</w:t>
      </w:r>
      <w:bookmarkEnd w:id="508"/>
      <w:bookmarkEnd w:id="509"/>
      <w:bookmarkEnd w:id="510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11" w:name="_Toc4212"/>
      <w:bookmarkStart w:id="512" w:name="_Toc21281"/>
      <w:bookmarkStart w:id="513" w:name="_Toc25405"/>
      <w:r>
        <w:rPr>
          <w:rFonts w:hint="eastAsia"/>
          <w:lang w:val="en-US" w:eastAsia="zh-CN"/>
        </w:rPr>
        <w:t>138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向前碰撞二级报警</w:t>
      </w:r>
      <w:bookmarkEnd w:id="511"/>
      <w:bookmarkEnd w:id="512"/>
      <w:bookmarkEnd w:id="513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14" w:name="_Toc30608"/>
      <w:bookmarkStart w:id="515" w:name="_Toc12176"/>
      <w:bookmarkStart w:id="516" w:name="_Toc22240"/>
      <w:r>
        <w:rPr>
          <w:rFonts w:hint="eastAsia"/>
          <w:lang w:val="en-US" w:eastAsia="zh-CN"/>
        </w:rPr>
        <w:t>139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行人碰撞一级报警</w:t>
      </w:r>
      <w:bookmarkEnd w:id="514"/>
      <w:bookmarkEnd w:id="515"/>
      <w:bookmarkEnd w:id="516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17" w:name="_Toc4031"/>
      <w:bookmarkStart w:id="518" w:name="_Toc7475"/>
      <w:bookmarkStart w:id="519" w:name="_Toc2233"/>
      <w:r>
        <w:rPr>
          <w:rFonts w:hint="eastAsia"/>
          <w:lang w:val="en-US" w:eastAsia="zh-CN"/>
        </w:rPr>
        <w:t>140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车距过近一级报警</w:t>
      </w:r>
      <w:bookmarkEnd w:id="517"/>
      <w:bookmarkEnd w:id="518"/>
      <w:bookmarkEnd w:id="519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20" w:name="_Toc7957"/>
      <w:bookmarkStart w:id="521" w:name="_Toc14204"/>
      <w:bookmarkStart w:id="522" w:name="_Toc14096"/>
      <w:r>
        <w:rPr>
          <w:rFonts w:hint="eastAsia"/>
          <w:lang w:val="en-US" w:eastAsia="zh-CN"/>
        </w:rPr>
        <w:t>141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车距过近二级报警</w:t>
      </w:r>
      <w:bookmarkEnd w:id="520"/>
      <w:bookmarkEnd w:id="521"/>
      <w:bookmarkEnd w:id="522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23" w:name="_Toc12044"/>
      <w:bookmarkStart w:id="524" w:name="_Toc30208"/>
      <w:bookmarkStart w:id="525" w:name="_Toc24616"/>
      <w:r>
        <w:rPr>
          <w:rFonts w:hint="eastAsia"/>
          <w:lang w:val="en-US" w:eastAsia="zh-CN"/>
        </w:rPr>
        <w:t>142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道路标志超限一级</w:t>
      </w:r>
      <w:bookmarkEnd w:id="523"/>
      <w:bookmarkEnd w:id="524"/>
      <w:bookmarkEnd w:id="525"/>
    </w:p>
    <w:p>
      <w:pPr>
        <w:bidi w:val="0"/>
        <w:ind w:firstLine="420" w:firstLineChars="0"/>
        <w:outlineLvl w:val="9"/>
        <w:rPr>
          <w:rFonts w:hint="eastAsia"/>
          <w:lang w:val="en-US" w:eastAsia="zh-CN"/>
        </w:rPr>
      </w:pPr>
      <w:bookmarkStart w:id="526" w:name="_Toc422"/>
      <w:bookmarkStart w:id="527" w:name="_Toc13972"/>
      <w:bookmarkStart w:id="528" w:name="_Toc18210"/>
      <w:bookmarkStart w:id="529" w:name="_Toc8155"/>
      <w:bookmarkStart w:id="530" w:name="_Toc20663"/>
      <w:bookmarkStart w:id="531" w:name="_Toc25790"/>
      <w:r>
        <w:rPr>
          <w:rFonts w:hint="eastAsia"/>
          <w:lang w:val="en-US" w:eastAsia="zh-CN"/>
        </w:rPr>
        <w:t>143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道路标志识别事件一级报警</w:t>
      </w:r>
      <w:bookmarkEnd w:id="526"/>
      <w:bookmarkEnd w:id="527"/>
      <w:bookmarkEnd w:id="528"/>
      <w:bookmarkEnd w:id="529"/>
      <w:bookmarkEnd w:id="530"/>
      <w:bookmarkEnd w:id="531"/>
    </w:p>
    <w:p>
      <w:pPr>
        <w:bidi w:val="0"/>
        <w:ind w:firstLine="420" w:firstLineChars="0"/>
        <w:outlineLvl w:val="9"/>
        <w:rPr>
          <w:rFonts w:hint="eastAsia"/>
          <w:lang w:val="en-US" w:eastAsia="zh-CN"/>
        </w:rPr>
      </w:pPr>
      <w:bookmarkStart w:id="532" w:name="_Toc6427"/>
      <w:bookmarkStart w:id="533" w:name="_Toc4221"/>
      <w:bookmarkStart w:id="534" w:name="_Toc9840"/>
      <w:bookmarkStart w:id="535" w:name="_Toc4120"/>
      <w:bookmarkStart w:id="536" w:name="_Toc1142"/>
      <w:bookmarkStart w:id="537" w:name="_Toc25208"/>
      <w:r>
        <w:rPr>
          <w:rFonts w:hint="eastAsia"/>
          <w:lang w:val="en-US" w:eastAsia="zh-CN"/>
        </w:rPr>
        <w:t>144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道路标志识别事件二级报警</w:t>
      </w:r>
      <w:bookmarkEnd w:id="532"/>
      <w:bookmarkEnd w:id="533"/>
      <w:bookmarkEnd w:id="534"/>
      <w:bookmarkEnd w:id="535"/>
      <w:bookmarkEnd w:id="536"/>
      <w:bookmarkEnd w:id="537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38" w:name="_Toc13219"/>
      <w:bookmarkStart w:id="539" w:name="_Toc24091"/>
      <w:bookmarkStart w:id="540" w:name="_Toc15405"/>
      <w:r>
        <w:rPr>
          <w:rFonts w:hint="eastAsia"/>
          <w:lang w:val="en-US" w:eastAsia="zh-CN"/>
        </w:rPr>
        <w:t>145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疲劳驾驶一级报警</w:t>
      </w:r>
      <w:bookmarkEnd w:id="538"/>
      <w:bookmarkEnd w:id="539"/>
      <w:bookmarkEnd w:id="540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41" w:name="_Toc836"/>
      <w:bookmarkStart w:id="542" w:name="_Toc3748"/>
      <w:bookmarkStart w:id="543" w:name="_Toc21679"/>
      <w:r>
        <w:rPr>
          <w:rFonts w:hint="eastAsia"/>
          <w:lang w:val="en-US" w:eastAsia="zh-CN"/>
        </w:rPr>
        <w:t>146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疲劳驾驶二级报警</w:t>
      </w:r>
      <w:bookmarkEnd w:id="541"/>
      <w:bookmarkEnd w:id="542"/>
      <w:bookmarkEnd w:id="543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44" w:name="_Toc12519"/>
      <w:bookmarkStart w:id="545" w:name="_Toc20825"/>
      <w:bookmarkStart w:id="546" w:name="_Toc7342"/>
      <w:r>
        <w:rPr>
          <w:rFonts w:hint="eastAsia"/>
          <w:lang w:val="en-US" w:eastAsia="zh-CN"/>
        </w:rPr>
        <w:t>147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接打电话一级报警</w:t>
      </w:r>
      <w:bookmarkEnd w:id="544"/>
      <w:bookmarkEnd w:id="545"/>
      <w:bookmarkEnd w:id="546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47" w:name="_Toc18672"/>
      <w:bookmarkStart w:id="548" w:name="_Toc9759"/>
      <w:bookmarkStart w:id="549" w:name="_Toc9180"/>
      <w:r>
        <w:rPr>
          <w:rFonts w:hint="eastAsia"/>
          <w:lang w:val="en-US" w:eastAsia="zh-CN"/>
        </w:rPr>
        <w:t>148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接打电话二级报警</w:t>
      </w:r>
      <w:bookmarkEnd w:id="547"/>
      <w:bookmarkEnd w:id="548"/>
      <w:bookmarkEnd w:id="549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50" w:name="_Toc24861"/>
      <w:bookmarkStart w:id="551" w:name="_Toc8974"/>
      <w:bookmarkStart w:id="552" w:name="_Toc12174"/>
      <w:r>
        <w:rPr>
          <w:rFonts w:hint="eastAsia"/>
          <w:lang w:val="en-US" w:eastAsia="zh-CN"/>
        </w:rPr>
        <w:t>149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抽烟一级报警</w:t>
      </w:r>
      <w:bookmarkEnd w:id="550"/>
      <w:bookmarkEnd w:id="551"/>
      <w:bookmarkEnd w:id="552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53" w:name="_Toc30458"/>
      <w:bookmarkStart w:id="554" w:name="_Toc1194"/>
      <w:bookmarkStart w:id="555" w:name="_Toc31281"/>
      <w:r>
        <w:rPr>
          <w:rFonts w:hint="eastAsia"/>
          <w:lang w:val="en-US" w:eastAsia="zh-CN"/>
        </w:rPr>
        <w:t>150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抽烟二级报警</w:t>
      </w:r>
      <w:bookmarkEnd w:id="553"/>
      <w:bookmarkEnd w:id="554"/>
      <w:bookmarkEnd w:id="555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56" w:name="_Toc8143"/>
      <w:bookmarkStart w:id="557" w:name="_Toc19703"/>
      <w:bookmarkStart w:id="558" w:name="_Toc16702"/>
      <w:r>
        <w:rPr>
          <w:rFonts w:hint="eastAsia"/>
          <w:lang w:val="en-US" w:eastAsia="zh-CN"/>
        </w:rPr>
        <w:t>151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驾驶员分神一级报警</w:t>
      </w:r>
      <w:bookmarkEnd w:id="556"/>
      <w:bookmarkEnd w:id="557"/>
      <w:bookmarkEnd w:id="558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59" w:name="_Toc13733"/>
      <w:bookmarkStart w:id="560" w:name="_Toc23654"/>
      <w:bookmarkStart w:id="561" w:name="_Toc29267"/>
      <w:r>
        <w:rPr>
          <w:rFonts w:hint="eastAsia"/>
          <w:lang w:val="en-US" w:eastAsia="zh-CN"/>
        </w:rPr>
        <w:t>152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驾驶员分神二级报警</w:t>
      </w:r>
      <w:bookmarkEnd w:id="559"/>
      <w:bookmarkEnd w:id="560"/>
      <w:bookmarkEnd w:id="561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62" w:name="_Toc14532"/>
      <w:bookmarkStart w:id="563" w:name="_Toc26508"/>
      <w:bookmarkStart w:id="564" w:name="_Toc9055"/>
      <w:r>
        <w:rPr>
          <w:rFonts w:hint="eastAsia"/>
          <w:lang w:val="en-US" w:eastAsia="zh-CN"/>
        </w:rPr>
        <w:t>153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驾驶员异常一级报警</w:t>
      </w:r>
      <w:bookmarkEnd w:id="562"/>
      <w:bookmarkEnd w:id="563"/>
      <w:bookmarkEnd w:id="564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65" w:name="_Toc15343"/>
      <w:bookmarkStart w:id="566" w:name="_Toc27401"/>
      <w:bookmarkStart w:id="567" w:name="_Toc32352"/>
      <w:r>
        <w:rPr>
          <w:rFonts w:hint="eastAsia"/>
          <w:lang w:val="en-US" w:eastAsia="zh-CN"/>
        </w:rPr>
        <w:t>154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驾驶员异常二级报警</w:t>
      </w:r>
      <w:bookmarkEnd w:id="565"/>
      <w:bookmarkEnd w:id="566"/>
      <w:bookmarkEnd w:id="567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68" w:name="_Toc14000"/>
      <w:bookmarkStart w:id="569" w:name="_Toc11040"/>
      <w:bookmarkStart w:id="570" w:name="_Toc9955"/>
      <w:r>
        <w:rPr>
          <w:rFonts w:hint="eastAsia"/>
          <w:lang w:val="en-US" w:eastAsia="zh-CN"/>
        </w:rPr>
        <w:t>155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驾驶员更换一级报警</w:t>
      </w:r>
      <w:bookmarkEnd w:id="568"/>
      <w:bookmarkEnd w:id="569"/>
      <w:bookmarkEnd w:id="570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71" w:name="_Toc1924"/>
      <w:bookmarkStart w:id="572" w:name="_Toc31777"/>
      <w:bookmarkStart w:id="573" w:name="_Toc32500"/>
      <w:bookmarkStart w:id="574" w:name="_Toc4870"/>
      <w:bookmarkStart w:id="575" w:name="_Toc27186"/>
      <w:r>
        <w:rPr>
          <w:rFonts w:hint="eastAsia"/>
          <w:lang w:val="en-US" w:eastAsia="zh-CN"/>
        </w:rPr>
        <w:t>156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驾驶员IC卡识别失败</w:t>
      </w:r>
      <w:bookmarkEnd w:id="571"/>
      <w:bookmarkEnd w:id="572"/>
      <w:bookmarkEnd w:id="573"/>
      <w:bookmarkEnd w:id="574"/>
      <w:bookmarkEnd w:id="575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76" w:name="_Toc29276"/>
      <w:bookmarkStart w:id="577" w:name="_Toc15888"/>
      <w:bookmarkStart w:id="578" w:name="_Toc23184"/>
      <w:r>
        <w:rPr>
          <w:rFonts w:hint="eastAsia"/>
          <w:lang w:val="en-US" w:eastAsia="zh-CN"/>
        </w:rPr>
        <w:t>157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驾驶员人脸识别失败</w:t>
      </w:r>
      <w:bookmarkEnd w:id="576"/>
      <w:bookmarkEnd w:id="577"/>
      <w:bookmarkEnd w:id="578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79" w:name="_Toc26928"/>
      <w:bookmarkStart w:id="580" w:name="_Toc5158"/>
      <w:bookmarkStart w:id="581" w:name="_Toc17651"/>
      <w:r>
        <w:rPr>
          <w:rFonts w:hint="eastAsia"/>
          <w:lang w:val="en-US" w:eastAsia="zh-CN"/>
        </w:rPr>
        <w:t>158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苏标附件上传</w:t>
      </w:r>
      <w:bookmarkEnd w:id="579"/>
      <w:bookmarkEnd w:id="580"/>
      <w:bookmarkEnd w:id="581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82" w:name="_Toc9418"/>
      <w:bookmarkStart w:id="583" w:name="_Toc21127"/>
      <w:bookmarkStart w:id="584" w:name="_Toc9571"/>
      <w:r>
        <w:rPr>
          <w:rFonts w:hint="eastAsia"/>
          <w:lang w:val="en-US" w:eastAsia="zh-CN"/>
        </w:rPr>
        <w:t>159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胎压过高报警</w:t>
      </w:r>
      <w:bookmarkEnd w:id="582"/>
      <w:bookmarkEnd w:id="583"/>
      <w:bookmarkEnd w:id="584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85" w:name="_Toc10782"/>
      <w:bookmarkStart w:id="586" w:name="_Toc13816"/>
      <w:bookmarkStart w:id="587" w:name="_Toc27185"/>
      <w:r>
        <w:rPr>
          <w:rFonts w:hint="eastAsia"/>
          <w:lang w:val="en-US" w:eastAsia="zh-CN"/>
        </w:rPr>
        <w:t>160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胎压过低报警</w:t>
      </w:r>
      <w:bookmarkEnd w:id="585"/>
      <w:bookmarkEnd w:id="586"/>
      <w:bookmarkEnd w:id="587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88" w:name="_Toc12469"/>
      <w:bookmarkStart w:id="589" w:name="_Toc1833"/>
      <w:bookmarkStart w:id="590" w:name="_Toc22989"/>
      <w:r>
        <w:rPr>
          <w:rFonts w:hint="eastAsia"/>
          <w:lang w:val="en-US" w:eastAsia="zh-CN"/>
        </w:rPr>
        <w:t>161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胎温过高报警</w:t>
      </w:r>
      <w:bookmarkEnd w:id="588"/>
      <w:bookmarkEnd w:id="589"/>
      <w:bookmarkEnd w:id="590"/>
    </w:p>
    <w:p>
      <w:pPr>
        <w:bidi w:val="0"/>
        <w:ind w:firstLine="420" w:firstLineChars="0"/>
        <w:outlineLvl w:val="9"/>
        <w:rPr>
          <w:rFonts w:hint="eastAsia"/>
          <w:lang w:val="en-US" w:eastAsia="zh-CN"/>
        </w:rPr>
      </w:pPr>
      <w:bookmarkStart w:id="591" w:name="_Toc31225"/>
      <w:bookmarkStart w:id="592" w:name="_Toc14177"/>
      <w:bookmarkStart w:id="593" w:name="_Toc21335"/>
      <w:bookmarkStart w:id="594" w:name="_Toc7056"/>
      <w:bookmarkStart w:id="595" w:name="_Toc11107"/>
      <w:bookmarkStart w:id="596" w:name="_Toc2188"/>
      <w:r>
        <w:rPr>
          <w:rFonts w:hint="eastAsia"/>
          <w:lang w:val="en-US" w:eastAsia="zh-CN"/>
        </w:rPr>
        <w:t>162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传感器异常报警</w:t>
      </w:r>
      <w:bookmarkEnd w:id="591"/>
      <w:bookmarkEnd w:id="592"/>
      <w:bookmarkEnd w:id="593"/>
      <w:bookmarkEnd w:id="594"/>
      <w:bookmarkEnd w:id="595"/>
      <w:bookmarkEnd w:id="596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97" w:name="_Toc17165"/>
      <w:bookmarkStart w:id="598" w:name="_Toc1158"/>
      <w:bookmarkStart w:id="599" w:name="_Toc1469"/>
      <w:r>
        <w:rPr>
          <w:rFonts w:hint="eastAsia"/>
          <w:lang w:val="en-US" w:eastAsia="zh-CN"/>
        </w:rPr>
        <w:t>163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胎压不平衡</w:t>
      </w:r>
      <w:bookmarkEnd w:id="597"/>
      <w:bookmarkEnd w:id="598"/>
      <w:bookmarkEnd w:id="599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00" w:name="_Toc7382"/>
      <w:bookmarkStart w:id="601" w:name="_Toc26411"/>
      <w:bookmarkStart w:id="602" w:name="_Toc16617"/>
      <w:r>
        <w:rPr>
          <w:rFonts w:hint="eastAsia"/>
          <w:lang w:val="en-US" w:eastAsia="zh-CN"/>
        </w:rPr>
        <w:t>164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慢漏气报警</w:t>
      </w:r>
      <w:bookmarkEnd w:id="600"/>
      <w:bookmarkEnd w:id="601"/>
      <w:bookmarkEnd w:id="602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03" w:name="_Toc24758"/>
      <w:bookmarkStart w:id="604" w:name="_Toc124"/>
      <w:bookmarkStart w:id="605" w:name="_Toc9452"/>
      <w:r>
        <w:rPr>
          <w:rFonts w:hint="eastAsia"/>
          <w:lang w:val="en-US" w:eastAsia="zh-CN"/>
        </w:rPr>
        <w:t>165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电池电量低</w:t>
      </w:r>
      <w:bookmarkEnd w:id="603"/>
      <w:bookmarkEnd w:id="604"/>
      <w:bookmarkEnd w:id="605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06" w:name="_Toc7484"/>
      <w:bookmarkStart w:id="607" w:name="_Toc17284"/>
      <w:bookmarkStart w:id="608" w:name="_Toc28431"/>
      <w:r>
        <w:rPr>
          <w:rFonts w:hint="eastAsia"/>
          <w:lang w:val="en-US" w:eastAsia="zh-CN"/>
        </w:rPr>
        <w:t>166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IO-1口报警</w:t>
      </w:r>
      <w:bookmarkEnd w:id="606"/>
      <w:bookmarkEnd w:id="607"/>
      <w:bookmarkEnd w:id="608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09" w:name="_Toc16724"/>
      <w:bookmarkStart w:id="610" w:name="_Toc18325"/>
      <w:bookmarkStart w:id="611" w:name="_Toc29179"/>
      <w:r>
        <w:rPr>
          <w:rFonts w:hint="eastAsia"/>
          <w:lang w:val="en-US" w:eastAsia="zh-CN"/>
        </w:rPr>
        <w:t>167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IO-2口报警</w:t>
      </w:r>
      <w:bookmarkEnd w:id="609"/>
      <w:bookmarkEnd w:id="610"/>
      <w:bookmarkEnd w:id="611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12" w:name="_Toc21090"/>
      <w:bookmarkStart w:id="613" w:name="_Toc16104"/>
      <w:bookmarkStart w:id="614" w:name="_Toc32684"/>
      <w:r>
        <w:rPr>
          <w:rFonts w:hint="eastAsia"/>
          <w:lang w:val="en-US" w:eastAsia="zh-CN"/>
        </w:rPr>
        <w:t>168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IO-3口报警</w:t>
      </w:r>
      <w:bookmarkEnd w:id="612"/>
      <w:bookmarkEnd w:id="613"/>
      <w:bookmarkEnd w:id="614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15" w:name="_Toc5553"/>
      <w:bookmarkStart w:id="616" w:name="_Toc23672"/>
      <w:bookmarkStart w:id="617" w:name="_Toc18221"/>
      <w:r>
        <w:rPr>
          <w:rFonts w:hint="eastAsia"/>
          <w:lang w:val="en-US" w:eastAsia="zh-CN"/>
        </w:rPr>
        <w:t>169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IO-4口报警</w:t>
      </w:r>
      <w:bookmarkEnd w:id="615"/>
      <w:bookmarkEnd w:id="616"/>
      <w:bookmarkEnd w:id="617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18" w:name="_Toc8652"/>
      <w:bookmarkStart w:id="619" w:name="_Toc12355"/>
      <w:bookmarkStart w:id="620" w:name="_Toc23733"/>
      <w:r>
        <w:rPr>
          <w:rFonts w:hint="eastAsia"/>
          <w:lang w:val="en-US" w:eastAsia="zh-CN"/>
        </w:rPr>
        <w:t>170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IO-5口报警</w:t>
      </w:r>
      <w:bookmarkEnd w:id="618"/>
      <w:bookmarkEnd w:id="619"/>
      <w:bookmarkEnd w:id="620"/>
    </w:p>
    <w:p>
      <w:pPr>
        <w:bidi w:val="0"/>
        <w:ind w:firstLine="420" w:firstLineChars="0"/>
        <w:outlineLvl w:val="9"/>
        <w:rPr>
          <w:rFonts w:hint="eastAsia"/>
          <w:lang w:val="en-US" w:eastAsia="zh-CN"/>
        </w:rPr>
      </w:pPr>
      <w:bookmarkStart w:id="621" w:name="_Toc6331"/>
      <w:bookmarkStart w:id="622" w:name="_Toc15677"/>
      <w:bookmarkStart w:id="623" w:name="_Toc14268"/>
      <w:bookmarkStart w:id="624" w:name="_Toc3600"/>
      <w:bookmarkStart w:id="625" w:name="_Toc17137"/>
      <w:bookmarkStart w:id="626" w:name="_Toc12981"/>
      <w:r>
        <w:rPr>
          <w:rFonts w:hint="eastAsia"/>
          <w:lang w:val="en-US" w:eastAsia="zh-CN"/>
        </w:rPr>
        <w:t>171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IO-6口报警</w:t>
      </w:r>
      <w:bookmarkEnd w:id="621"/>
      <w:bookmarkEnd w:id="622"/>
      <w:bookmarkEnd w:id="623"/>
      <w:bookmarkEnd w:id="624"/>
      <w:bookmarkEnd w:id="625"/>
      <w:bookmarkEnd w:id="626"/>
    </w:p>
    <w:p>
      <w:pPr>
        <w:bidi w:val="0"/>
        <w:ind w:firstLine="420" w:firstLineChars="0"/>
        <w:outlineLvl w:val="9"/>
        <w:rPr>
          <w:rFonts w:hint="eastAsia"/>
          <w:lang w:val="en-US" w:eastAsia="zh-CN"/>
        </w:rPr>
      </w:pPr>
      <w:bookmarkStart w:id="627" w:name="_Toc29422"/>
      <w:bookmarkStart w:id="628" w:name="_Toc29739"/>
      <w:bookmarkStart w:id="629" w:name="_Toc8158"/>
      <w:bookmarkStart w:id="630" w:name="_Toc3723"/>
      <w:bookmarkStart w:id="631" w:name="_Toc7490"/>
      <w:bookmarkStart w:id="632" w:name="_Toc27882"/>
      <w:r>
        <w:rPr>
          <w:rFonts w:hint="eastAsia"/>
          <w:lang w:val="en-US" w:eastAsia="zh-CN"/>
        </w:rPr>
        <w:t>172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IO-7口报警</w:t>
      </w:r>
      <w:bookmarkEnd w:id="627"/>
      <w:bookmarkEnd w:id="628"/>
      <w:bookmarkEnd w:id="629"/>
      <w:bookmarkEnd w:id="630"/>
      <w:bookmarkEnd w:id="631"/>
      <w:bookmarkEnd w:id="632"/>
    </w:p>
    <w:p>
      <w:pPr>
        <w:bidi w:val="0"/>
        <w:ind w:firstLine="420" w:firstLineChars="0"/>
        <w:outlineLvl w:val="9"/>
        <w:rPr>
          <w:rFonts w:hint="eastAsia"/>
          <w:lang w:val="en-US" w:eastAsia="zh-CN"/>
        </w:rPr>
      </w:pPr>
      <w:bookmarkStart w:id="633" w:name="_Toc3095"/>
      <w:bookmarkStart w:id="634" w:name="_Toc8690"/>
      <w:bookmarkStart w:id="635" w:name="_Toc10843"/>
      <w:bookmarkStart w:id="636" w:name="_Toc3101"/>
      <w:bookmarkStart w:id="637" w:name="_Toc8074"/>
      <w:bookmarkStart w:id="638" w:name="_Toc9644"/>
      <w:r>
        <w:rPr>
          <w:rFonts w:hint="eastAsia"/>
          <w:lang w:val="en-US" w:eastAsia="zh-CN"/>
        </w:rPr>
        <w:t>173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IO-8口报警</w:t>
      </w:r>
      <w:bookmarkEnd w:id="633"/>
      <w:bookmarkEnd w:id="634"/>
      <w:bookmarkEnd w:id="635"/>
      <w:bookmarkEnd w:id="636"/>
      <w:bookmarkEnd w:id="637"/>
      <w:bookmarkEnd w:id="638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39" w:name="_Toc19780"/>
      <w:bookmarkStart w:id="640" w:name="_Toc22816"/>
      <w:bookmarkStart w:id="641" w:name="_Toc18281"/>
      <w:r>
        <w:rPr>
          <w:rFonts w:hint="eastAsia"/>
          <w:lang w:val="en-US" w:eastAsia="zh-CN"/>
        </w:rPr>
        <w:t>174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低头</w:t>
      </w:r>
      <w:bookmarkEnd w:id="639"/>
      <w:bookmarkEnd w:id="640"/>
      <w:bookmarkEnd w:id="641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42" w:name="_Toc8342"/>
      <w:bookmarkStart w:id="643" w:name="_Toc32522"/>
      <w:bookmarkStart w:id="644" w:name="_Toc3079"/>
      <w:r>
        <w:rPr>
          <w:rFonts w:hint="eastAsia"/>
          <w:lang w:val="en-US" w:eastAsia="zh-CN"/>
        </w:rPr>
        <w:t>175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不系安全带</w:t>
      </w:r>
      <w:bookmarkEnd w:id="642"/>
      <w:bookmarkEnd w:id="643"/>
      <w:bookmarkEnd w:id="644"/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45" w:name="_Toc13643"/>
      <w:bookmarkStart w:id="646" w:name="_Toc12950"/>
      <w:bookmarkStart w:id="647" w:name="_Toc23581"/>
      <w:r>
        <w:rPr>
          <w:rFonts w:hint="eastAsia"/>
          <w:lang w:val="en-US" w:eastAsia="zh-CN"/>
        </w:rPr>
        <w:t>176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超时停车(平台)</w:t>
      </w:r>
      <w:bookmarkEnd w:id="645"/>
      <w:bookmarkEnd w:id="646"/>
      <w:bookmarkEnd w:id="647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48" w:name="_Toc32296"/>
      <w:bookmarkStart w:id="649" w:name="_Toc10031"/>
      <w:r>
        <w:rPr>
          <w:rFonts w:hint="eastAsia"/>
          <w:lang w:val="en-US" w:eastAsia="zh-CN"/>
        </w:rPr>
        <w:t>178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驾驶员更换二级报警</w:t>
      </w:r>
      <w:bookmarkEnd w:id="648"/>
      <w:bookmarkEnd w:id="649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50" w:name="_Toc21227"/>
      <w:bookmarkStart w:id="651" w:name="_Toc5"/>
      <w:bookmarkStart w:id="652" w:name="_Toc15119"/>
      <w:r>
        <w:rPr>
          <w:rFonts w:hint="eastAsia"/>
          <w:lang w:val="en-US" w:eastAsia="zh-CN"/>
        </w:rPr>
        <w:t>179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主动抓拍事件一级</w:t>
      </w:r>
      <w:bookmarkEnd w:id="650"/>
      <w:bookmarkEnd w:id="651"/>
      <w:bookmarkEnd w:id="652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53" w:name="_Toc29114"/>
      <w:bookmarkStart w:id="654" w:name="_Toc28244"/>
      <w:bookmarkStart w:id="655" w:name="_Toc19830"/>
      <w:r>
        <w:rPr>
          <w:rFonts w:hint="eastAsia"/>
          <w:lang w:val="en-US" w:eastAsia="zh-CN"/>
        </w:rPr>
        <w:t>180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主动抓拍事件二级</w:t>
      </w:r>
      <w:bookmarkEnd w:id="653"/>
      <w:bookmarkEnd w:id="654"/>
      <w:bookmarkEnd w:id="655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56" w:name="_Toc25695"/>
      <w:bookmarkStart w:id="657" w:name="_Toc8929"/>
      <w:bookmarkStart w:id="658" w:name="_Toc31881"/>
      <w:r>
        <w:rPr>
          <w:rFonts w:hint="eastAsia"/>
          <w:lang w:val="en-US" w:eastAsia="zh-CN"/>
        </w:rPr>
        <w:t>181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胎压定时上报</w:t>
      </w:r>
      <w:bookmarkEnd w:id="656"/>
      <w:bookmarkEnd w:id="657"/>
      <w:bookmarkEnd w:id="658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59" w:name="_Toc2297"/>
      <w:bookmarkStart w:id="660" w:name="_Toc18455"/>
      <w:bookmarkStart w:id="661" w:name="_Toc30972"/>
      <w:r>
        <w:rPr>
          <w:rFonts w:hint="eastAsia"/>
          <w:lang w:val="en-US" w:eastAsia="zh-CN"/>
        </w:rPr>
        <w:t>182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区域超速报警(平台)</w:t>
      </w:r>
      <w:bookmarkEnd w:id="659"/>
      <w:bookmarkEnd w:id="660"/>
      <w:bookmarkEnd w:id="661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62" w:name="_Toc1251"/>
      <w:bookmarkStart w:id="663" w:name="_Toc31853"/>
      <w:bookmarkStart w:id="664" w:name="_Toc9227"/>
      <w:r>
        <w:rPr>
          <w:rFonts w:hint="eastAsia"/>
          <w:lang w:val="en-US" w:eastAsia="zh-CN"/>
        </w:rPr>
        <w:t>183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区域低速报警(平台)</w:t>
      </w:r>
      <w:bookmarkEnd w:id="662"/>
      <w:bookmarkEnd w:id="663"/>
      <w:bookmarkEnd w:id="664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65" w:name="_Toc18777"/>
      <w:bookmarkStart w:id="666" w:name="_Toc18839"/>
      <w:bookmarkStart w:id="667" w:name="_Toc6721"/>
      <w:r>
        <w:rPr>
          <w:rFonts w:hint="eastAsia"/>
          <w:lang w:val="en-US" w:eastAsia="zh-CN"/>
        </w:rPr>
        <w:t>184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关键点监控报警(平台)</w:t>
      </w:r>
      <w:bookmarkEnd w:id="665"/>
      <w:bookmarkEnd w:id="666"/>
      <w:bookmarkEnd w:id="667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68" w:name="_Toc22028"/>
      <w:bookmarkStart w:id="669" w:name="_Toc618"/>
      <w:bookmarkStart w:id="670" w:name="_Toc17347"/>
      <w:r>
        <w:rPr>
          <w:rFonts w:hint="eastAsia"/>
          <w:lang w:val="en-US" w:eastAsia="zh-CN"/>
        </w:rPr>
        <w:t>185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行人碰撞二级报警</w:t>
      </w:r>
      <w:bookmarkEnd w:id="668"/>
      <w:bookmarkEnd w:id="669"/>
      <w:bookmarkEnd w:id="670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71" w:name="_Toc32132"/>
      <w:bookmarkStart w:id="672" w:name="_Toc15262"/>
      <w:bookmarkStart w:id="673" w:name="_Toc18169"/>
      <w:r>
        <w:rPr>
          <w:rFonts w:hint="eastAsia"/>
          <w:lang w:val="en-US" w:eastAsia="zh-CN"/>
        </w:rPr>
        <w:t>186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频繁变道二级报警</w:t>
      </w:r>
      <w:bookmarkEnd w:id="671"/>
      <w:bookmarkEnd w:id="672"/>
      <w:bookmarkEnd w:id="673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74" w:name="_Toc10153"/>
      <w:bookmarkStart w:id="675" w:name="_Toc4197"/>
      <w:bookmarkStart w:id="676" w:name="_Toc9050"/>
      <w:bookmarkStart w:id="677" w:name="_Toc10750"/>
      <w:bookmarkStart w:id="678" w:name="_Toc26242"/>
      <w:r>
        <w:rPr>
          <w:rFonts w:hint="eastAsia"/>
          <w:lang w:val="en-US" w:eastAsia="zh-CN"/>
        </w:rPr>
        <w:t>187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道路标识超限二级报警</w:t>
      </w:r>
      <w:bookmarkEnd w:id="674"/>
      <w:bookmarkEnd w:id="675"/>
      <w:bookmarkEnd w:id="676"/>
      <w:bookmarkEnd w:id="677"/>
      <w:bookmarkEnd w:id="678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79" w:name="_Toc12040"/>
      <w:bookmarkStart w:id="680" w:name="_Toc31624"/>
      <w:bookmarkStart w:id="681" w:name="_Toc14571"/>
      <w:r>
        <w:rPr>
          <w:rFonts w:hint="eastAsia"/>
          <w:lang w:val="en-US" w:eastAsia="zh-CN"/>
        </w:rPr>
        <w:t>188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自动抓拍事件一级报警</w:t>
      </w:r>
      <w:bookmarkEnd w:id="679"/>
      <w:bookmarkEnd w:id="680"/>
      <w:bookmarkEnd w:id="681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82" w:name="_Toc8671"/>
      <w:bookmarkStart w:id="683" w:name="_Toc16873"/>
      <w:bookmarkStart w:id="684" w:name="_Toc5391"/>
      <w:r>
        <w:rPr>
          <w:rFonts w:hint="eastAsia"/>
          <w:lang w:val="en-US" w:eastAsia="zh-CN"/>
        </w:rPr>
        <w:t>189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自动抓拍事件二级报警</w:t>
      </w:r>
      <w:bookmarkEnd w:id="682"/>
      <w:bookmarkEnd w:id="683"/>
      <w:bookmarkEnd w:id="684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85" w:name="_Toc17723"/>
      <w:bookmarkStart w:id="686" w:name="_Toc15899"/>
      <w:bookmarkStart w:id="687" w:name="_Toc18134"/>
      <w:r>
        <w:rPr>
          <w:rFonts w:hint="eastAsia"/>
          <w:lang w:val="en-US" w:eastAsia="zh-CN"/>
        </w:rPr>
        <w:t>190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后方接近报警</w:t>
      </w:r>
      <w:bookmarkEnd w:id="685"/>
      <w:bookmarkEnd w:id="686"/>
      <w:bookmarkEnd w:id="687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88" w:name="_Toc31866"/>
      <w:bookmarkStart w:id="689" w:name="_Toc29081"/>
      <w:bookmarkStart w:id="690" w:name="_Toc2273"/>
      <w:r>
        <w:rPr>
          <w:rFonts w:hint="eastAsia"/>
          <w:lang w:val="en-US" w:eastAsia="zh-CN"/>
        </w:rPr>
        <w:t>191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左侧后方接近报警</w:t>
      </w:r>
      <w:bookmarkEnd w:id="688"/>
      <w:bookmarkEnd w:id="689"/>
      <w:bookmarkEnd w:id="690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91" w:name="_Toc1453"/>
      <w:bookmarkStart w:id="692" w:name="_Toc4257"/>
      <w:bookmarkStart w:id="693" w:name="_Toc19116"/>
      <w:r>
        <w:rPr>
          <w:rFonts w:hint="eastAsia"/>
          <w:lang w:val="en-US" w:eastAsia="zh-CN"/>
        </w:rPr>
        <w:t>192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右侧后方接近报警</w:t>
      </w:r>
      <w:bookmarkEnd w:id="691"/>
      <w:bookmarkEnd w:id="692"/>
      <w:bookmarkEnd w:id="693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94" w:name="_Toc21435"/>
      <w:bookmarkStart w:id="695" w:name="_Toc17813"/>
      <w:bookmarkStart w:id="696" w:name="_Toc21130"/>
      <w:r>
        <w:rPr>
          <w:rFonts w:hint="eastAsia"/>
          <w:lang w:val="en-US" w:eastAsia="zh-CN"/>
        </w:rPr>
        <w:t>193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胎压报警</w:t>
      </w:r>
      <w:bookmarkEnd w:id="694"/>
      <w:bookmarkEnd w:id="695"/>
      <w:bookmarkEnd w:id="696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697" w:name="_Toc14855"/>
      <w:bookmarkStart w:id="698" w:name="_Toc17421"/>
      <w:bookmarkStart w:id="699" w:name="_Toc25631"/>
      <w:bookmarkStart w:id="700" w:name="_Toc9305"/>
      <w:bookmarkStart w:id="701" w:name="_Toc30085"/>
      <w:r>
        <w:rPr>
          <w:rFonts w:hint="eastAsia"/>
          <w:lang w:val="en-US" w:eastAsia="zh-CN"/>
        </w:rPr>
        <w:t>194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违规行驶报警</w:t>
      </w:r>
      <w:bookmarkEnd w:id="697"/>
      <w:bookmarkEnd w:id="698"/>
      <w:bookmarkEnd w:id="699"/>
      <w:bookmarkEnd w:id="700"/>
      <w:bookmarkEnd w:id="701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702" w:name="_Toc11300"/>
      <w:bookmarkStart w:id="703" w:name="_Toc11299"/>
      <w:bookmarkStart w:id="704" w:name="_Toc19588"/>
      <w:r>
        <w:rPr>
          <w:rFonts w:hint="eastAsia"/>
          <w:lang w:val="en-US" w:eastAsia="zh-CN"/>
        </w:rPr>
        <w:t>195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胎压预警</w:t>
      </w:r>
      <w:bookmarkEnd w:id="702"/>
      <w:bookmarkEnd w:id="703"/>
      <w:bookmarkEnd w:id="704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705" w:name="_Toc22247"/>
      <w:bookmarkStart w:id="706" w:name="_Toc25514"/>
      <w:bookmarkStart w:id="707" w:name="_Toc12758"/>
      <w:r>
        <w:rPr>
          <w:rFonts w:hint="eastAsia"/>
          <w:lang w:val="en-US" w:eastAsia="zh-CN"/>
        </w:rPr>
        <w:t>196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右转盲区异常报警</w:t>
      </w:r>
      <w:bookmarkEnd w:id="705"/>
      <w:bookmarkEnd w:id="706"/>
      <w:bookmarkEnd w:id="707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708" w:name="_Toc1163"/>
      <w:bookmarkStart w:id="709" w:name="_Toc17146"/>
      <w:bookmarkStart w:id="710" w:name="_Toc24303"/>
      <w:r>
        <w:rPr>
          <w:rFonts w:hint="eastAsia"/>
          <w:lang w:val="en-US" w:eastAsia="zh-CN"/>
        </w:rPr>
        <w:t>197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ACC信号异常报警</w:t>
      </w:r>
      <w:bookmarkEnd w:id="708"/>
      <w:bookmarkEnd w:id="709"/>
      <w:bookmarkEnd w:id="710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711" w:name="_Toc25917"/>
      <w:bookmarkStart w:id="712" w:name="_Toc14685"/>
      <w:bookmarkStart w:id="713" w:name="_Toc10718"/>
      <w:r>
        <w:rPr>
          <w:rFonts w:hint="eastAsia"/>
          <w:lang w:val="en-US" w:eastAsia="zh-CN"/>
        </w:rPr>
        <w:t>198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位置信息异常报警</w:t>
      </w:r>
      <w:bookmarkEnd w:id="711"/>
      <w:bookmarkEnd w:id="712"/>
      <w:bookmarkEnd w:id="713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714" w:name="_Toc12612"/>
      <w:bookmarkStart w:id="715" w:name="_Toc4333"/>
      <w:bookmarkStart w:id="716" w:name="_Toc26448"/>
      <w:r>
        <w:rPr>
          <w:rFonts w:hint="eastAsia"/>
          <w:lang w:val="en-US" w:eastAsia="zh-CN"/>
        </w:rPr>
        <w:t>199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长时间离线异常</w:t>
      </w:r>
      <w:bookmarkEnd w:id="714"/>
      <w:bookmarkEnd w:id="715"/>
      <w:bookmarkEnd w:id="716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717" w:name="_Toc1506"/>
      <w:bookmarkStart w:id="718" w:name="_Toc7491"/>
      <w:bookmarkStart w:id="719" w:name="_Toc10064"/>
      <w:r>
        <w:rPr>
          <w:rFonts w:hint="eastAsia"/>
          <w:lang w:val="en-US" w:eastAsia="zh-CN"/>
        </w:rPr>
        <w:t>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时间段超速报警(平台)</w:t>
      </w:r>
      <w:bookmarkEnd w:id="717"/>
      <w:bookmarkEnd w:id="718"/>
      <w:bookmarkEnd w:id="719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720" w:name="_Toc10369"/>
      <w:bookmarkStart w:id="721" w:name="_Toc5316"/>
      <w:bookmarkStart w:id="722" w:name="_Toc21050"/>
      <w:r>
        <w:rPr>
          <w:rFonts w:hint="eastAsia"/>
          <w:lang w:val="en-US" w:eastAsia="zh-CN"/>
        </w:rPr>
        <w:t>201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夜间超速报警(平台)</w:t>
      </w:r>
      <w:bookmarkEnd w:id="720"/>
      <w:bookmarkEnd w:id="721"/>
      <w:bookmarkEnd w:id="722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723" w:name="_Toc30574"/>
      <w:bookmarkStart w:id="724" w:name="_Toc6835"/>
      <w:bookmarkStart w:id="725" w:name="_Toc6749"/>
      <w:r>
        <w:rPr>
          <w:rFonts w:hint="eastAsia"/>
          <w:lang w:val="en-US" w:eastAsia="zh-CN"/>
        </w:rPr>
        <w:t>202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夜间禁止行车报警(平台)</w:t>
      </w:r>
      <w:bookmarkEnd w:id="723"/>
      <w:bookmarkEnd w:id="724"/>
      <w:bookmarkEnd w:id="725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726" w:name="_Toc23116"/>
      <w:bookmarkStart w:id="727" w:name="_Toc10633"/>
      <w:bookmarkStart w:id="728" w:name="_Toc8683"/>
      <w:r>
        <w:rPr>
          <w:rFonts w:hint="eastAsia"/>
          <w:lang w:val="en-US" w:eastAsia="zh-CN"/>
        </w:rPr>
        <w:t>203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路线低速报警(平台)</w:t>
      </w:r>
      <w:bookmarkEnd w:id="726"/>
      <w:bookmarkEnd w:id="727"/>
      <w:bookmarkEnd w:id="728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729" w:name="_Toc14354"/>
      <w:bookmarkStart w:id="730" w:name="_Toc28761"/>
      <w:bookmarkStart w:id="731" w:name="_Toc9002"/>
      <w:r>
        <w:rPr>
          <w:rFonts w:hint="eastAsia"/>
          <w:lang w:val="en-US" w:eastAsia="zh-CN"/>
        </w:rPr>
        <w:t>204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路线超速报警(平台)</w:t>
      </w:r>
      <w:bookmarkEnd w:id="729"/>
      <w:bookmarkEnd w:id="730"/>
      <w:bookmarkEnd w:id="731"/>
    </w:p>
    <w:p>
      <w:pPr>
        <w:bidi w:val="0"/>
        <w:ind w:firstLine="420" w:firstLineChars="0"/>
        <w:outlineLvl w:val="9"/>
        <w:rPr>
          <w:rFonts w:hint="eastAsia"/>
          <w:lang w:val="en-US" w:eastAsia="zh-CN"/>
        </w:rPr>
      </w:pPr>
      <w:bookmarkStart w:id="732" w:name="_Toc17535"/>
      <w:bookmarkStart w:id="733" w:name="_Toc6605"/>
      <w:bookmarkStart w:id="734" w:name="_Toc4867"/>
      <w:bookmarkStart w:id="735" w:name="_Toc30061"/>
      <w:bookmarkStart w:id="736" w:name="_Toc1746"/>
      <w:bookmarkStart w:id="737" w:name="_Toc26937"/>
      <w:r>
        <w:rPr>
          <w:rFonts w:hint="eastAsia"/>
          <w:lang w:val="en-US" w:eastAsia="zh-CN"/>
        </w:rPr>
        <w:t>205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分段低速报警(平台)</w:t>
      </w:r>
      <w:bookmarkEnd w:id="732"/>
      <w:bookmarkEnd w:id="733"/>
      <w:bookmarkEnd w:id="734"/>
      <w:bookmarkEnd w:id="735"/>
      <w:bookmarkEnd w:id="736"/>
      <w:bookmarkEnd w:id="737"/>
    </w:p>
    <w:p>
      <w:pPr>
        <w:bidi w:val="0"/>
        <w:ind w:firstLine="420" w:firstLineChars="0"/>
        <w:outlineLvl w:val="9"/>
        <w:rPr>
          <w:rFonts w:hint="eastAsia"/>
          <w:lang w:val="en-US" w:eastAsia="zh-CN"/>
        </w:rPr>
      </w:pPr>
      <w:bookmarkStart w:id="738" w:name="_Toc32716"/>
      <w:bookmarkStart w:id="739" w:name="_Toc12028"/>
      <w:bookmarkStart w:id="740" w:name="_Toc29326"/>
      <w:bookmarkStart w:id="741" w:name="_Toc15309"/>
      <w:bookmarkStart w:id="742" w:name="_Toc26063"/>
      <w:bookmarkStart w:id="743" w:name="_Toc10252"/>
      <w:r>
        <w:rPr>
          <w:rFonts w:hint="eastAsia"/>
          <w:lang w:val="en-US" w:eastAsia="zh-CN"/>
        </w:rPr>
        <w:t>206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分段超速报警(平台)</w:t>
      </w:r>
      <w:bookmarkEnd w:id="738"/>
      <w:bookmarkEnd w:id="739"/>
      <w:bookmarkEnd w:id="740"/>
      <w:bookmarkEnd w:id="741"/>
      <w:bookmarkEnd w:id="742"/>
      <w:bookmarkEnd w:id="743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744" w:name="_Toc31388"/>
      <w:bookmarkStart w:id="745" w:name="_Toc15371"/>
      <w:bookmarkStart w:id="746" w:name="_Toc29022"/>
      <w:r>
        <w:rPr>
          <w:rFonts w:hint="eastAsia"/>
          <w:lang w:val="en-US" w:eastAsia="zh-CN"/>
        </w:rPr>
        <w:t>207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围栏外卸货</w:t>
      </w:r>
      <w:bookmarkEnd w:id="744"/>
      <w:bookmarkEnd w:id="745"/>
      <w:bookmarkEnd w:id="746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747" w:name="_Toc28180"/>
      <w:bookmarkStart w:id="748" w:name="_Toc15240"/>
      <w:bookmarkStart w:id="749" w:name="_Toc4125"/>
      <w:r>
        <w:rPr>
          <w:rFonts w:hint="eastAsia"/>
          <w:lang w:val="en-US" w:eastAsia="zh-CN"/>
        </w:rPr>
        <w:t>208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卸货超时</w:t>
      </w:r>
      <w:bookmarkEnd w:id="747"/>
      <w:bookmarkEnd w:id="748"/>
      <w:bookmarkEnd w:id="749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750" w:name="_Toc22561"/>
      <w:bookmarkStart w:id="751" w:name="_Toc22594"/>
      <w:bookmarkStart w:id="752" w:name="_Toc25699"/>
      <w:r>
        <w:rPr>
          <w:rFonts w:hint="eastAsia"/>
          <w:lang w:val="en-US" w:eastAsia="zh-CN"/>
        </w:rPr>
        <w:t>209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卸货未尽</w:t>
      </w:r>
      <w:bookmarkEnd w:id="750"/>
      <w:bookmarkEnd w:id="751"/>
      <w:bookmarkEnd w:id="752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753" w:name="_Toc591"/>
      <w:bookmarkStart w:id="754" w:name="_Toc9615"/>
      <w:bookmarkStart w:id="755" w:name="_Toc15383"/>
      <w:r>
        <w:rPr>
          <w:rFonts w:hint="eastAsia"/>
          <w:lang w:val="en-US" w:eastAsia="zh-CN"/>
        </w:rPr>
        <w:t>210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预警905</w:t>
      </w:r>
      <w:bookmarkEnd w:id="753"/>
      <w:bookmarkEnd w:id="754"/>
      <w:bookmarkEnd w:id="755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756" w:name="_Toc29636"/>
      <w:bookmarkStart w:id="757" w:name="_Toc8654"/>
      <w:bookmarkStart w:id="758" w:name="_Toc18726"/>
      <w:r>
        <w:rPr>
          <w:rFonts w:hint="eastAsia"/>
          <w:lang w:val="en-US" w:eastAsia="zh-CN"/>
        </w:rPr>
        <w:t>211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连续驾驶超时905</w:t>
      </w:r>
      <w:bookmarkEnd w:id="756"/>
      <w:bookmarkEnd w:id="757"/>
      <w:bookmarkEnd w:id="758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212 超速报警(平台)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213-223 OBD相关报警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224 禁入区域(平台)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225 禁出区域(平台)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226 摄像头遮挡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227 未系安全带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228 双手脱离方向盘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69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69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管理系统API 接口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509464"/>
    <w:multiLevelType w:val="multilevel"/>
    <w:tmpl w:val="6450946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uppo">
    <w15:presenceInfo w15:providerId="None" w15:userId="supp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4OWI3ZDkwZjEwODRlMTE1ZTE3NmExNTQyZjdjZWEifQ=="/>
  </w:docVars>
  <w:rsids>
    <w:rsidRoot w:val="12995443"/>
    <w:rsid w:val="005714C6"/>
    <w:rsid w:val="00BD59DF"/>
    <w:rsid w:val="00DA3DB2"/>
    <w:rsid w:val="00F34A32"/>
    <w:rsid w:val="00FA00A3"/>
    <w:rsid w:val="01232B80"/>
    <w:rsid w:val="021B1804"/>
    <w:rsid w:val="021E7200"/>
    <w:rsid w:val="021F6013"/>
    <w:rsid w:val="02C83E60"/>
    <w:rsid w:val="02E21879"/>
    <w:rsid w:val="02F57CEF"/>
    <w:rsid w:val="036A1510"/>
    <w:rsid w:val="038C5F2E"/>
    <w:rsid w:val="03F80F10"/>
    <w:rsid w:val="043F3BED"/>
    <w:rsid w:val="055F1BE1"/>
    <w:rsid w:val="064075C6"/>
    <w:rsid w:val="06431CCA"/>
    <w:rsid w:val="069A755B"/>
    <w:rsid w:val="06B50944"/>
    <w:rsid w:val="06F151B7"/>
    <w:rsid w:val="072C6ABF"/>
    <w:rsid w:val="073E3210"/>
    <w:rsid w:val="074309F6"/>
    <w:rsid w:val="074510B6"/>
    <w:rsid w:val="087F2B69"/>
    <w:rsid w:val="08AC3AEE"/>
    <w:rsid w:val="0924150D"/>
    <w:rsid w:val="093403DE"/>
    <w:rsid w:val="098A1C5F"/>
    <w:rsid w:val="09C83DAF"/>
    <w:rsid w:val="09D70571"/>
    <w:rsid w:val="0B183F48"/>
    <w:rsid w:val="0C043872"/>
    <w:rsid w:val="0C3A5E99"/>
    <w:rsid w:val="0D0D40CC"/>
    <w:rsid w:val="0D2D0A24"/>
    <w:rsid w:val="0DCD3F30"/>
    <w:rsid w:val="0E0605FD"/>
    <w:rsid w:val="0E642BBA"/>
    <w:rsid w:val="0EC14555"/>
    <w:rsid w:val="0EDE6C39"/>
    <w:rsid w:val="0EE45F4F"/>
    <w:rsid w:val="0F254DD5"/>
    <w:rsid w:val="0FA816FE"/>
    <w:rsid w:val="0FD152D9"/>
    <w:rsid w:val="11067DB6"/>
    <w:rsid w:val="116E48C1"/>
    <w:rsid w:val="117E0B26"/>
    <w:rsid w:val="11D22CC4"/>
    <w:rsid w:val="12995443"/>
    <w:rsid w:val="13054E58"/>
    <w:rsid w:val="13553D8A"/>
    <w:rsid w:val="1372654B"/>
    <w:rsid w:val="13CC2131"/>
    <w:rsid w:val="149A00EA"/>
    <w:rsid w:val="151F78A9"/>
    <w:rsid w:val="15EB3228"/>
    <w:rsid w:val="16EF468E"/>
    <w:rsid w:val="17121E39"/>
    <w:rsid w:val="173A29AC"/>
    <w:rsid w:val="17A02020"/>
    <w:rsid w:val="18394A9B"/>
    <w:rsid w:val="18B2778A"/>
    <w:rsid w:val="18DE7D8A"/>
    <w:rsid w:val="199427F8"/>
    <w:rsid w:val="19A30E80"/>
    <w:rsid w:val="1A9C249F"/>
    <w:rsid w:val="1AC25B01"/>
    <w:rsid w:val="1AFD23A1"/>
    <w:rsid w:val="1B063DBD"/>
    <w:rsid w:val="1B0C42DA"/>
    <w:rsid w:val="1B6407EA"/>
    <w:rsid w:val="1B76615D"/>
    <w:rsid w:val="1BE80EF7"/>
    <w:rsid w:val="1BE81DA0"/>
    <w:rsid w:val="1C180A18"/>
    <w:rsid w:val="1CEA1585"/>
    <w:rsid w:val="1D123724"/>
    <w:rsid w:val="1DCA47FF"/>
    <w:rsid w:val="1FCF6E73"/>
    <w:rsid w:val="1FD5524D"/>
    <w:rsid w:val="200524F2"/>
    <w:rsid w:val="210448FA"/>
    <w:rsid w:val="21493AA3"/>
    <w:rsid w:val="2259279C"/>
    <w:rsid w:val="234A5EE9"/>
    <w:rsid w:val="24024409"/>
    <w:rsid w:val="24246D53"/>
    <w:rsid w:val="2437411D"/>
    <w:rsid w:val="24F34389"/>
    <w:rsid w:val="25082020"/>
    <w:rsid w:val="25357C34"/>
    <w:rsid w:val="256A3198"/>
    <w:rsid w:val="25A014F4"/>
    <w:rsid w:val="25B25766"/>
    <w:rsid w:val="2684068A"/>
    <w:rsid w:val="2694079E"/>
    <w:rsid w:val="26CB4056"/>
    <w:rsid w:val="26DA7B36"/>
    <w:rsid w:val="2778308D"/>
    <w:rsid w:val="279063A2"/>
    <w:rsid w:val="2791048C"/>
    <w:rsid w:val="27D02D5F"/>
    <w:rsid w:val="281254C9"/>
    <w:rsid w:val="28180C8B"/>
    <w:rsid w:val="2836771D"/>
    <w:rsid w:val="28E6515A"/>
    <w:rsid w:val="29080D14"/>
    <w:rsid w:val="29465F48"/>
    <w:rsid w:val="296F6E18"/>
    <w:rsid w:val="29840F17"/>
    <w:rsid w:val="299F61BF"/>
    <w:rsid w:val="2AA3642B"/>
    <w:rsid w:val="2C09695E"/>
    <w:rsid w:val="2C994A91"/>
    <w:rsid w:val="2CEE4B4C"/>
    <w:rsid w:val="2CFF6BD0"/>
    <w:rsid w:val="2D290ADE"/>
    <w:rsid w:val="2DC84F02"/>
    <w:rsid w:val="2DD82A79"/>
    <w:rsid w:val="2DF90422"/>
    <w:rsid w:val="2E381EDE"/>
    <w:rsid w:val="2EA150AF"/>
    <w:rsid w:val="2FDC0C22"/>
    <w:rsid w:val="30C100DB"/>
    <w:rsid w:val="30D65BAC"/>
    <w:rsid w:val="30F235D8"/>
    <w:rsid w:val="31440D43"/>
    <w:rsid w:val="31453C7D"/>
    <w:rsid w:val="31FB39CE"/>
    <w:rsid w:val="322841C1"/>
    <w:rsid w:val="327F2033"/>
    <w:rsid w:val="328E65C3"/>
    <w:rsid w:val="32BA6585"/>
    <w:rsid w:val="337C62E3"/>
    <w:rsid w:val="339715FE"/>
    <w:rsid w:val="33F33816"/>
    <w:rsid w:val="34676751"/>
    <w:rsid w:val="34921958"/>
    <w:rsid w:val="34C1068D"/>
    <w:rsid w:val="35305942"/>
    <w:rsid w:val="354846F2"/>
    <w:rsid w:val="367F5B08"/>
    <w:rsid w:val="368C2F70"/>
    <w:rsid w:val="36C9002A"/>
    <w:rsid w:val="373224C1"/>
    <w:rsid w:val="37C07CD2"/>
    <w:rsid w:val="37ED4D28"/>
    <w:rsid w:val="384059C1"/>
    <w:rsid w:val="385B6273"/>
    <w:rsid w:val="389023FF"/>
    <w:rsid w:val="38FF1D36"/>
    <w:rsid w:val="39700927"/>
    <w:rsid w:val="39982EFC"/>
    <w:rsid w:val="39BA6046"/>
    <w:rsid w:val="39F55B72"/>
    <w:rsid w:val="3AAB67CE"/>
    <w:rsid w:val="3AB40CE8"/>
    <w:rsid w:val="3AD00D65"/>
    <w:rsid w:val="3BB474FC"/>
    <w:rsid w:val="3BF51A49"/>
    <w:rsid w:val="3CA33AEF"/>
    <w:rsid w:val="3D2832C7"/>
    <w:rsid w:val="3E726EF0"/>
    <w:rsid w:val="3E787879"/>
    <w:rsid w:val="3F397789"/>
    <w:rsid w:val="3F552707"/>
    <w:rsid w:val="3FD700A8"/>
    <w:rsid w:val="40E24C2C"/>
    <w:rsid w:val="418D5DEE"/>
    <w:rsid w:val="41B512FE"/>
    <w:rsid w:val="42084DBA"/>
    <w:rsid w:val="429B4446"/>
    <w:rsid w:val="42EF0AD2"/>
    <w:rsid w:val="43462120"/>
    <w:rsid w:val="43694651"/>
    <w:rsid w:val="445054E0"/>
    <w:rsid w:val="44827BF8"/>
    <w:rsid w:val="44894F93"/>
    <w:rsid w:val="448B2315"/>
    <w:rsid w:val="44C40847"/>
    <w:rsid w:val="44FD09AC"/>
    <w:rsid w:val="45B44C81"/>
    <w:rsid w:val="4641029E"/>
    <w:rsid w:val="465B4516"/>
    <w:rsid w:val="46753A21"/>
    <w:rsid w:val="46C34B0C"/>
    <w:rsid w:val="472200F7"/>
    <w:rsid w:val="476F39E5"/>
    <w:rsid w:val="47D64C67"/>
    <w:rsid w:val="48672BC8"/>
    <w:rsid w:val="48940B71"/>
    <w:rsid w:val="48AC1300"/>
    <w:rsid w:val="48D85B59"/>
    <w:rsid w:val="48EF45ED"/>
    <w:rsid w:val="49257048"/>
    <w:rsid w:val="492E7EB7"/>
    <w:rsid w:val="49AE2380"/>
    <w:rsid w:val="4ABD111B"/>
    <w:rsid w:val="4AF87040"/>
    <w:rsid w:val="4B1F1D2B"/>
    <w:rsid w:val="4B3D5E24"/>
    <w:rsid w:val="4B3E26B8"/>
    <w:rsid w:val="4BAA5A33"/>
    <w:rsid w:val="4D3F3F9B"/>
    <w:rsid w:val="4D796F0D"/>
    <w:rsid w:val="4EE40AC1"/>
    <w:rsid w:val="4F065D2F"/>
    <w:rsid w:val="4FE004EA"/>
    <w:rsid w:val="50BD5EFF"/>
    <w:rsid w:val="51236993"/>
    <w:rsid w:val="51D7274D"/>
    <w:rsid w:val="52DE6C30"/>
    <w:rsid w:val="53094232"/>
    <w:rsid w:val="53536E98"/>
    <w:rsid w:val="53C86819"/>
    <w:rsid w:val="53CA4C80"/>
    <w:rsid w:val="541749D6"/>
    <w:rsid w:val="5463257E"/>
    <w:rsid w:val="554E0669"/>
    <w:rsid w:val="55632428"/>
    <w:rsid w:val="55713605"/>
    <w:rsid w:val="55AC5EAA"/>
    <w:rsid w:val="56215B1D"/>
    <w:rsid w:val="563A60ED"/>
    <w:rsid w:val="566D6F16"/>
    <w:rsid w:val="58516BDE"/>
    <w:rsid w:val="58AD7188"/>
    <w:rsid w:val="58FA6241"/>
    <w:rsid w:val="5A000AEC"/>
    <w:rsid w:val="5A25454C"/>
    <w:rsid w:val="5A9244DA"/>
    <w:rsid w:val="5AA363DA"/>
    <w:rsid w:val="5B852B9F"/>
    <w:rsid w:val="5C1C79E2"/>
    <w:rsid w:val="5C75290C"/>
    <w:rsid w:val="5CED31B6"/>
    <w:rsid w:val="5CF2110A"/>
    <w:rsid w:val="5D1C18A7"/>
    <w:rsid w:val="5D6B74D4"/>
    <w:rsid w:val="5DD36789"/>
    <w:rsid w:val="5E033269"/>
    <w:rsid w:val="5E0E2E93"/>
    <w:rsid w:val="5E760014"/>
    <w:rsid w:val="5FFB4B3F"/>
    <w:rsid w:val="60A8672C"/>
    <w:rsid w:val="60AE734C"/>
    <w:rsid w:val="60F63CDF"/>
    <w:rsid w:val="6101482B"/>
    <w:rsid w:val="616B3B9D"/>
    <w:rsid w:val="61A119D9"/>
    <w:rsid w:val="61FC5686"/>
    <w:rsid w:val="62B64118"/>
    <w:rsid w:val="62E8780D"/>
    <w:rsid w:val="634B05BD"/>
    <w:rsid w:val="64225122"/>
    <w:rsid w:val="643D6F84"/>
    <w:rsid w:val="64495ECB"/>
    <w:rsid w:val="647A185E"/>
    <w:rsid w:val="64D22615"/>
    <w:rsid w:val="64E42F4C"/>
    <w:rsid w:val="65242442"/>
    <w:rsid w:val="65CC673D"/>
    <w:rsid w:val="65E16A4F"/>
    <w:rsid w:val="660E4FE7"/>
    <w:rsid w:val="672457D9"/>
    <w:rsid w:val="67430B7A"/>
    <w:rsid w:val="67F6163C"/>
    <w:rsid w:val="685C6397"/>
    <w:rsid w:val="68B33A39"/>
    <w:rsid w:val="6A292C42"/>
    <w:rsid w:val="6A2F02CB"/>
    <w:rsid w:val="6B036098"/>
    <w:rsid w:val="6B942418"/>
    <w:rsid w:val="6C634B51"/>
    <w:rsid w:val="6CEA45D2"/>
    <w:rsid w:val="6CFE4332"/>
    <w:rsid w:val="6D3B62A3"/>
    <w:rsid w:val="6D4348C6"/>
    <w:rsid w:val="6D4F754A"/>
    <w:rsid w:val="6DA36535"/>
    <w:rsid w:val="6DB53032"/>
    <w:rsid w:val="6E283A56"/>
    <w:rsid w:val="6E78153B"/>
    <w:rsid w:val="6F2A72AE"/>
    <w:rsid w:val="6F44143F"/>
    <w:rsid w:val="702F69BA"/>
    <w:rsid w:val="70370117"/>
    <w:rsid w:val="704B6295"/>
    <w:rsid w:val="70590B1F"/>
    <w:rsid w:val="7063407E"/>
    <w:rsid w:val="706829A5"/>
    <w:rsid w:val="706A08B6"/>
    <w:rsid w:val="70E01613"/>
    <w:rsid w:val="70EB6D00"/>
    <w:rsid w:val="71ED1297"/>
    <w:rsid w:val="71F238C8"/>
    <w:rsid w:val="72330169"/>
    <w:rsid w:val="72A86D46"/>
    <w:rsid w:val="72FB160D"/>
    <w:rsid w:val="73985A5D"/>
    <w:rsid w:val="73BF131E"/>
    <w:rsid w:val="740D49E9"/>
    <w:rsid w:val="747D44FA"/>
    <w:rsid w:val="74B549E0"/>
    <w:rsid w:val="753F70EE"/>
    <w:rsid w:val="75FC07F9"/>
    <w:rsid w:val="768A1915"/>
    <w:rsid w:val="76D6490B"/>
    <w:rsid w:val="76F1414E"/>
    <w:rsid w:val="77117B3F"/>
    <w:rsid w:val="777737A5"/>
    <w:rsid w:val="78770683"/>
    <w:rsid w:val="78DD1A68"/>
    <w:rsid w:val="78EF46BD"/>
    <w:rsid w:val="797D347E"/>
    <w:rsid w:val="79DF3527"/>
    <w:rsid w:val="79ED38BF"/>
    <w:rsid w:val="7A3665B7"/>
    <w:rsid w:val="7A746FF2"/>
    <w:rsid w:val="7ACB3648"/>
    <w:rsid w:val="7ACB5768"/>
    <w:rsid w:val="7ADF3A28"/>
    <w:rsid w:val="7AEA338E"/>
    <w:rsid w:val="7AF406B1"/>
    <w:rsid w:val="7C1574E9"/>
    <w:rsid w:val="7C71148A"/>
    <w:rsid w:val="7CB427A3"/>
    <w:rsid w:val="7E8835EA"/>
    <w:rsid w:val="7F0101C1"/>
    <w:rsid w:val="7F5867C0"/>
    <w:rsid w:val="7FCA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3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5">
    <w:name w:val="Default Paragraph Font"/>
    <w:autoRedefine/>
    <w:semiHidden/>
    <w:qFormat/>
    <w:uiPriority w:val="0"/>
  </w:style>
  <w:style w:type="table" w:default="1" w:styleId="1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qFormat/>
    <w:uiPriority w:val="0"/>
    <w:pPr>
      <w:ind w:left="840" w:leftChars="400"/>
    </w:pPr>
  </w:style>
  <w:style w:type="paragraph" w:styleId="8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autoRedefine/>
    <w:qFormat/>
    <w:uiPriority w:val="0"/>
  </w:style>
  <w:style w:type="paragraph" w:styleId="11">
    <w:name w:val="toc 2"/>
    <w:basedOn w:val="1"/>
    <w:next w:val="1"/>
    <w:autoRedefine/>
    <w:qFormat/>
    <w:uiPriority w:val="0"/>
    <w:pPr>
      <w:ind w:left="420" w:leftChars="200"/>
    </w:pPr>
  </w:style>
  <w:style w:type="paragraph" w:styleId="12">
    <w:name w:val="HTML Preformatted"/>
    <w:basedOn w:val="1"/>
    <w:autoRedefine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table" w:styleId="14">
    <w:name w:val="Table Grid"/>
    <w:basedOn w:val="1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autoRedefine/>
    <w:qFormat/>
    <w:uiPriority w:val="99"/>
    <w:rPr>
      <w:color w:val="0000FF"/>
      <w:u w:val="single"/>
    </w:rPr>
  </w:style>
  <w:style w:type="paragraph" w:styleId="17">
    <w:name w:val="List Paragraph"/>
    <w:basedOn w:val="1"/>
    <w:autoRedefine/>
    <w:qFormat/>
    <w:uiPriority w:val="0"/>
    <w:pPr>
      <w:spacing w:line="240" w:lineRule="auto"/>
      <w:ind w:firstLine="420"/>
    </w:pPr>
    <w:rPr>
      <w:rFonts w:ascii="Calibri" w:hAnsi="Calibri"/>
      <w:szCs w:val="22"/>
    </w:rPr>
  </w:style>
  <w:style w:type="character" w:customStyle="1" w:styleId="18">
    <w:name w:val="hps"/>
    <w:basedOn w:val="15"/>
    <w:autoRedefine/>
    <w:qFormat/>
    <w:uiPriority w:val="0"/>
  </w:style>
  <w:style w:type="paragraph" w:customStyle="1" w:styleId="19">
    <w:name w:val="WPSOffice手动目录 1"/>
    <w:autoRedefine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autoRedefine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表格内容"/>
    <w:basedOn w:val="1"/>
    <w:autoRedefine/>
    <w:qFormat/>
    <w:uiPriority w:val="0"/>
    <w:pPr>
      <w:spacing w:line="320" w:lineRule="atLeast"/>
      <w:ind w:firstLine="0" w:firstLineChars="0"/>
      <w:jc w:val="left"/>
    </w:pPr>
    <w:rPr>
      <w:rFonts w:ascii="宋体" w:hAnsi="宋体"/>
      <w:szCs w:val="22"/>
    </w:rPr>
  </w:style>
  <w:style w:type="paragraph" w:customStyle="1" w:styleId="22">
    <w:name w:val="WPSOffice手动目录 3"/>
    <w:autoRedefine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3">
    <w:name w:val="标题 3 Char"/>
    <w:link w:val="4"/>
    <w:autoRedefine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2024-03-11T01:36:00Z</dcterms:created>
  <dc:creator>Sun</dc:creator>
  <cp:lastModifiedBy>suppo</cp:lastModifiedBy>
  <dcterms:modified xsi:type="dcterms:W3CDTF">2024-05-14T08:30:04Z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4A5BD69EEA5F46B890F8ECEDA7163134_13</vt:lpwstr>
  </property>
</Properties>
</file>